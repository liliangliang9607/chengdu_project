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0B738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2391B7B0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28409456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50875FF6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74794D76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6C9D93B0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7437AF76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17532AB2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6C99A6A2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5D9A88FD" w14:textId="77777777" w:rsidR="00210EA0" w:rsidRDefault="00D72455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接口说明文档</w:t>
      </w:r>
    </w:p>
    <w:p w14:paraId="0C8640BC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156E1237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3ABD7803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11B1CF21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6D63D5C4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2A0CA38F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41EB7965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019CE65F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7B3E7358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25DBF6F3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029D9096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71C088D4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024E3205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0CE19DBF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466D5725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6BB4FE19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1984E392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1A1B0D77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1AE05544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2B33CCAC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7D3FBA72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10E0B10F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16F559DA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5D84CC05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4A93D520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24640963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2CC8EFDC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33A69D0B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19E38BD6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4978463E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262B8687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6ED49FE3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6E06C62B" w14:textId="77777777" w:rsidR="00210EA0" w:rsidRDefault="00D72455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2019.06.28</w:t>
      </w:r>
    </w:p>
    <w:p w14:paraId="14ED3F75" w14:textId="77777777" w:rsidR="00210EA0" w:rsidRDefault="00210EA0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6CA82B44" w14:textId="77777777" w:rsidR="00210EA0" w:rsidRDefault="00D72455">
      <w:pPr>
        <w:pStyle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接口要求</w:t>
      </w:r>
    </w:p>
    <w:p w14:paraId="0A90BFA6" w14:textId="77777777" w:rsidR="00210EA0" w:rsidRDefault="00F97EA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 w14:anchorId="6D479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252pt">
            <v:imagedata r:id="rId8" o:title=""/>
          </v:shape>
        </w:pict>
      </w:r>
    </w:p>
    <w:tbl>
      <w:tblPr>
        <w:tblpPr w:leftFromText="180" w:rightFromText="180" w:vertAnchor="text" w:horzAnchor="margin" w:tblpXSpec="center" w:tblpY="373"/>
        <w:tblW w:w="6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296"/>
        <w:gridCol w:w="1296"/>
        <w:gridCol w:w="1836"/>
        <w:gridCol w:w="936"/>
        <w:gridCol w:w="936"/>
      </w:tblGrid>
      <w:tr w:rsidR="00210EA0" w14:paraId="37740F80" w14:textId="77777777">
        <w:trPr>
          <w:trHeight w:val="276"/>
        </w:trPr>
        <w:tc>
          <w:tcPr>
            <w:tcW w:w="6876" w:type="dxa"/>
            <w:gridSpan w:val="6"/>
            <w:shd w:val="clear" w:color="auto" w:fill="A6A6A6"/>
          </w:tcPr>
          <w:p w14:paraId="6E15052A" w14:textId="77777777" w:rsidR="00210EA0" w:rsidRDefault="00D7245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表1外部接口</w:t>
            </w:r>
          </w:p>
        </w:tc>
      </w:tr>
      <w:tr w:rsidR="00210EA0" w14:paraId="26125771" w14:textId="77777777">
        <w:trPr>
          <w:trHeight w:val="375"/>
        </w:trPr>
        <w:tc>
          <w:tcPr>
            <w:tcW w:w="576" w:type="dxa"/>
            <w:shd w:val="clear" w:color="auto" w:fill="D9D9D9"/>
          </w:tcPr>
          <w:p w14:paraId="7A83630F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接口</w:t>
            </w:r>
          </w:p>
        </w:tc>
        <w:tc>
          <w:tcPr>
            <w:tcW w:w="1296" w:type="dxa"/>
            <w:shd w:val="clear" w:color="auto" w:fill="D9D9D9"/>
          </w:tcPr>
          <w:p w14:paraId="1D7C342E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发送方</w:t>
            </w:r>
          </w:p>
        </w:tc>
        <w:tc>
          <w:tcPr>
            <w:tcW w:w="1296" w:type="dxa"/>
            <w:shd w:val="clear" w:color="auto" w:fill="D9D9D9"/>
          </w:tcPr>
          <w:p w14:paraId="40EA9AC2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接收方</w:t>
            </w:r>
          </w:p>
        </w:tc>
        <w:tc>
          <w:tcPr>
            <w:tcW w:w="1836" w:type="dxa"/>
            <w:shd w:val="clear" w:color="auto" w:fill="D9D9D9"/>
          </w:tcPr>
          <w:p w14:paraId="033FDA59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传输内容</w:t>
            </w:r>
          </w:p>
        </w:tc>
        <w:tc>
          <w:tcPr>
            <w:tcW w:w="936" w:type="dxa"/>
            <w:shd w:val="clear" w:color="auto" w:fill="D9D9D9"/>
          </w:tcPr>
          <w:p w14:paraId="43A841F4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通信方式</w:t>
            </w:r>
          </w:p>
        </w:tc>
        <w:tc>
          <w:tcPr>
            <w:tcW w:w="936" w:type="dxa"/>
            <w:shd w:val="clear" w:color="auto" w:fill="D9D9D9"/>
          </w:tcPr>
          <w:p w14:paraId="28F6FB45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数据格式</w:t>
            </w:r>
          </w:p>
        </w:tc>
      </w:tr>
      <w:tr w:rsidR="00210EA0" w14:paraId="1F1F4F21" w14:textId="77777777">
        <w:tc>
          <w:tcPr>
            <w:tcW w:w="576" w:type="dxa"/>
          </w:tcPr>
          <w:p w14:paraId="28B14792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I1</w:t>
            </w:r>
          </w:p>
        </w:tc>
        <w:tc>
          <w:tcPr>
            <w:tcW w:w="1296" w:type="dxa"/>
          </w:tcPr>
          <w:p w14:paraId="34136463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数据总线</w:t>
            </w:r>
          </w:p>
        </w:tc>
        <w:tc>
          <w:tcPr>
            <w:tcW w:w="1296" w:type="dxa"/>
          </w:tcPr>
          <w:p w14:paraId="66FEF437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威胁感知设备</w:t>
            </w:r>
          </w:p>
        </w:tc>
        <w:tc>
          <w:tcPr>
            <w:tcW w:w="1836" w:type="dxa"/>
          </w:tcPr>
          <w:p w14:paraId="5DEBE268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元数据指定字段信息</w:t>
            </w:r>
          </w:p>
        </w:tc>
        <w:tc>
          <w:tcPr>
            <w:tcW w:w="936" w:type="dxa"/>
          </w:tcPr>
          <w:p w14:paraId="3D59965C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ZMQ</w:t>
            </w:r>
          </w:p>
        </w:tc>
        <w:tc>
          <w:tcPr>
            <w:tcW w:w="936" w:type="dxa"/>
          </w:tcPr>
          <w:p w14:paraId="30EA1473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rotobuf</w:t>
            </w:r>
          </w:p>
        </w:tc>
      </w:tr>
      <w:tr w:rsidR="00210EA0" w14:paraId="2497B822" w14:textId="77777777">
        <w:tc>
          <w:tcPr>
            <w:tcW w:w="576" w:type="dxa"/>
          </w:tcPr>
          <w:p w14:paraId="0F2B662E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I2</w:t>
            </w:r>
          </w:p>
        </w:tc>
        <w:tc>
          <w:tcPr>
            <w:tcW w:w="1296" w:type="dxa"/>
          </w:tcPr>
          <w:p w14:paraId="0EFBA73D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威胁感知设备</w:t>
            </w:r>
          </w:p>
        </w:tc>
        <w:tc>
          <w:tcPr>
            <w:tcW w:w="1296" w:type="dxa"/>
          </w:tcPr>
          <w:p w14:paraId="674B8F4C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数据总线</w:t>
            </w:r>
          </w:p>
        </w:tc>
        <w:tc>
          <w:tcPr>
            <w:tcW w:w="1836" w:type="dxa"/>
          </w:tcPr>
          <w:p w14:paraId="58C54308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检测结果信息</w:t>
            </w:r>
          </w:p>
        </w:tc>
        <w:tc>
          <w:tcPr>
            <w:tcW w:w="936" w:type="dxa"/>
          </w:tcPr>
          <w:p w14:paraId="22A95D61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ZMQ</w:t>
            </w:r>
          </w:p>
        </w:tc>
        <w:tc>
          <w:tcPr>
            <w:tcW w:w="936" w:type="dxa"/>
          </w:tcPr>
          <w:p w14:paraId="5670130D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rotobuf</w:t>
            </w:r>
          </w:p>
        </w:tc>
      </w:tr>
      <w:tr w:rsidR="00210EA0" w14:paraId="72C93B43" w14:textId="77777777">
        <w:tc>
          <w:tcPr>
            <w:tcW w:w="576" w:type="dxa"/>
          </w:tcPr>
          <w:p w14:paraId="6B7FC518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I3</w:t>
            </w:r>
          </w:p>
        </w:tc>
        <w:tc>
          <w:tcPr>
            <w:tcW w:w="1296" w:type="dxa"/>
          </w:tcPr>
          <w:p w14:paraId="1FB91445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数据总线</w:t>
            </w:r>
          </w:p>
        </w:tc>
        <w:tc>
          <w:tcPr>
            <w:tcW w:w="1296" w:type="dxa"/>
          </w:tcPr>
          <w:p w14:paraId="1A4B59EF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规整存储软件</w:t>
            </w:r>
          </w:p>
        </w:tc>
        <w:tc>
          <w:tcPr>
            <w:tcW w:w="1836" w:type="dxa"/>
          </w:tcPr>
          <w:p w14:paraId="57C5E882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入库字段信息</w:t>
            </w:r>
          </w:p>
        </w:tc>
        <w:tc>
          <w:tcPr>
            <w:tcW w:w="936" w:type="dxa"/>
          </w:tcPr>
          <w:p w14:paraId="5E75B664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KAFKA</w:t>
            </w:r>
          </w:p>
        </w:tc>
        <w:tc>
          <w:tcPr>
            <w:tcW w:w="936" w:type="dxa"/>
          </w:tcPr>
          <w:p w14:paraId="64E2FB22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二进制流</w:t>
            </w:r>
          </w:p>
        </w:tc>
      </w:tr>
    </w:tbl>
    <w:p w14:paraId="2CF37978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1387BB73" w14:textId="77777777" w:rsidR="00210EA0" w:rsidRDefault="00D72455">
      <w:pPr>
        <w:pStyle w:val="1"/>
        <w:rPr>
          <w:rFonts w:ascii="宋体" w:eastAsia="宋体" w:hAnsi="宋体"/>
          <w:sz w:val="24"/>
          <w:szCs w:val="24"/>
        </w:rPr>
      </w:pPr>
      <w:bookmarkStart w:id="0" w:name="_Toc12373788"/>
      <w:r>
        <w:rPr>
          <w:rFonts w:ascii="宋体" w:eastAsia="宋体" w:hAnsi="宋体" w:hint="eastAsia"/>
          <w:sz w:val="24"/>
          <w:szCs w:val="24"/>
        </w:rPr>
        <w:t>元数据</w:t>
      </w:r>
      <w:r>
        <w:rPr>
          <w:rFonts w:ascii="宋体" w:eastAsia="宋体" w:hAnsi="宋体"/>
          <w:sz w:val="24"/>
          <w:szCs w:val="24"/>
        </w:rPr>
        <w:t>检测输入输出</w:t>
      </w:r>
      <w:r>
        <w:rPr>
          <w:rFonts w:ascii="宋体" w:eastAsia="宋体" w:hAnsi="宋体" w:hint="eastAsia"/>
          <w:sz w:val="24"/>
          <w:szCs w:val="24"/>
        </w:rPr>
        <w:t>接口定义</w:t>
      </w:r>
      <w:bookmarkEnd w:id="0"/>
    </w:p>
    <w:p w14:paraId="592EEFDC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bookmarkStart w:id="1" w:name="_Toc12373789"/>
      <w:r>
        <w:rPr>
          <w:rFonts w:ascii="宋体" w:hAnsi="宋体" w:hint="eastAsia"/>
          <w:sz w:val="24"/>
          <w:szCs w:val="24"/>
        </w:rPr>
        <w:t>接口基本说明</w:t>
      </w:r>
      <w:bookmarkEnd w:id="1"/>
    </w:p>
    <w:p w14:paraId="78B4B6E4" w14:textId="77777777" w:rsidR="00210EA0" w:rsidRDefault="00D72455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元数据威胁</w:t>
      </w:r>
      <w:r>
        <w:rPr>
          <w:rFonts w:ascii="宋体" w:eastAsia="宋体" w:hAnsi="宋体"/>
          <w:sz w:val="24"/>
          <w:szCs w:val="24"/>
        </w:rPr>
        <w:t>检测</w:t>
      </w:r>
      <w:r>
        <w:rPr>
          <w:rFonts w:ascii="宋体" w:eastAsia="宋体" w:hAnsi="宋体" w:hint="eastAsia"/>
          <w:sz w:val="24"/>
          <w:szCs w:val="24"/>
        </w:rPr>
        <w:t>输入输出接口在联调测试阶段优先实现zmq+protobuf， 同时也需支持tcp/udp、Kafka等通信方式。</w:t>
      </w:r>
    </w:p>
    <w:p w14:paraId="47D93F3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rotobuf</w:t>
      </w:r>
      <w:r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/>
          <w:sz w:val="24"/>
          <w:szCs w:val="24"/>
        </w:rPr>
        <w:t>介绍（https://developers.google.cn/protocol-buffers/）</w:t>
      </w:r>
    </w:p>
    <w:p w14:paraId="745AFA8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</w:t>
      </w:r>
      <w:r>
        <w:rPr>
          <w:rFonts w:ascii="宋体" w:eastAsia="宋体" w:hAnsi="宋体"/>
          <w:sz w:val="24"/>
          <w:szCs w:val="24"/>
        </w:rPr>
        <w:t>mq</w:t>
      </w:r>
      <w:r>
        <w:rPr>
          <w:rFonts w:ascii="宋体" w:eastAsia="宋体" w:hAnsi="宋体" w:hint="eastAsia"/>
          <w:sz w:val="24"/>
          <w:szCs w:val="24"/>
        </w:rPr>
        <w:t>消息</w:t>
      </w:r>
      <w:r>
        <w:rPr>
          <w:rFonts w:ascii="宋体" w:eastAsia="宋体" w:hAnsi="宋体"/>
          <w:sz w:val="24"/>
          <w:szCs w:val="24"/>
        </w:rPr>
        <w:t>介绍（http://zeromq.org/）</w:t>
      </w:r>
    </w:p>
    <w:p w14:paraId="61499C7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zmq中文参考（</w:t>
      </w:r>
      <w:r>
        <w:rPr>
          <w:rFonts w:ascii="宋体" w:eastAsia="宋体" w:hAnsi="宋体"/>
          <w:sz w:val="24"/>
          <w:szCs w:val="24"/>
        </w:rPr>
        <w:t>https://www.cnblogs.com/fengbohello/p/4230135.html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004DE5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kafka介绍（</w:t>
      </w:r>
      <w:r>
        <w:rPr>
          <w:rFonts w:ascii="宋体" w:eastAsia="宋体" w:hAnsi="宋体"/>
          <w:sz w:val="24"/>
          <w:szCs w:val="24"/>
        </w:rPr>
        <w:t>https://kafka.apache.org/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5D2B0A2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bookmarkStart w:id="2" w:name="_Toc12373790"/>
      <w:r>
        <w:rPr>
          <w:rFonts w:ascii="宋体" w:hAnsi="宋体" w:hint="eastAsia"/>
          <w:sz w:val="24"/>
          <w:szCs w:val="24"/>
        </w:rPr>
        <w:lastRenderedPageBreak/>
        <w:t>接口性能测试</w:t>
      </w:r>
      <w:bookmarkEnd w:id="2"/>
    </w:p>
    <w:p w14:paraId="6ECF087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zmq</w:t>
      </w:r>
      <w:r>
        <w:rPr>
          <w:rFonts w:ascii="宋体" w:eastAsia="宋体" w:hAnsi="宋体"/>
          <w:sz w:val="24"/>
          <w:szCs w:val="24"/>
        </w:rPr>
        <w:t>+pb</w:t>
      </w:r>
      <w:r>
        <w:rPr>
          <w:rFonts w:ascii="宋体" w:eastAsia="宋体" w:hAnsi="宋体" w:hint="eastAsia"/>
          <w:sz w:val="24"/>
          <w:szCs w:val="24"/>
        </w:rPr>
        <w:t>打包解包，单点对单点，单线程，简单测试性能测试数据：</w:t>
      </w:r>
    </w:p>
    <w:p w14:paraId="1783F63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平均1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万条记录，耗时约1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秒，数据量2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MB。</w:t>
      </w:r>
    </w:p>
    <w:p w14:paraId="3C88D4E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其中单线程C</w:t>
      </w:r>
      <w:r>
        <w:rPr>
          <w:rFonts w:ascii="宋体" w:eastAsia="宋体" w:hAnsi="宋体"/>
          <w:sz w:val="24"/>
          <w:szCs w:val="24"/>
        </w:rPr>
        <w:t xml:space="preserve">PU </w:t>
      </w:r>
    </w:p>
    <w:p w14:paraId="685B60C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使用zmq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pb，单进程收发基本能达到8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到1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wpps的性能要求，测试过程中有少量丢包，在实际开发中优化措施：</w:t>
      </w:r>
    </w:p>
    <w:p w14:paraId="149B9B9D" w14:textId="77777777" w:rsidR="00210EA0" w:rsidRDefault="00D72455">
      <w:pPr>
        <w:pStyle w:val="afc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对于单点对单点性能不能满足要求时，可以使用多点对多点的方式扩展性能，并发多个单点对单点发送。</w:t>
      </w:r>
    </w:p>
    <w:p w14:paraId="30ADA529" w14:textId="77777777" w:rsidR="00210EA0" w:rsidRDefault="00D72455">
      <w:pPr>
        <w:pStyle w:val="afc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接收方收到数据后，把数据交给线程池异步处理，避免解包的阻塞。</w:t>
      </w:r>
    </w:p>
    <w:p w14:paraId="10A5E88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占用高，跑满时有约1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发送失败，接收方丢包率小于0</w:t>
      </w:r>
      <w:r>
        <w:rPr>
          <w:rFonts w:ascii="宋体" w:eastAsia="宋体" w:hAnsi="宋体"/>
          <w:sz w:val="24"/>
          <w:szCs w:val="24"/>
        </w:rPr>
        <w:t>.05%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7D6DD6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测试结论：</w:t>
      </w:r>
    </w:p>
    <w:p w14:paraId="18F7DDFB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780BB6CE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bookmarkStart w:id="3" w:name="_Toc12373791"/>
      <w:r>
        <w:rPr>
          <w:rFonts w:ascii="宋体" w:hAnsi="宋体"/>
          <w:sz w:val="24"/>
          <w:szCs w:val="24"/>
        </w:rPr>
        <w:t>P</w:t>
      </w:r>
      <w:r>
        <w:rPr>
          <w:rFonts w:ascii="宋体" w:hAnsi="宋体" w:hint="eastAsia"/>
          <w:sz w:val="24"/>
          <w:szCs w:val="24"/>
        </w:rPr>
        <w:t>rotobuf</w:t>
      </w:r>
      <w:bookmarkEnd w:id="3"/>
    </w:p>
    <w:p w14:paraId="7470E7C1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4" w:name="_Toc12373792"/>
      <w:r>
        <w:rPr>
          <w:rFonts w:ascii="宋体" w:hAnsi="宋体" w:hint="eastAsia"/>
          <w:sz w:val="24"/>
          <w:szCs w:val="24"/>
        </w:rPr>
        <w:t>生成Protobuf源码</w:t>
      </w:r>
      <w:bookmarkEnd w:id="4"/>
    </w:p>
    <w:p w14:paraId="2A77DF1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需先安装protobuf，然后基于“元数据检测输入输出接口定义”文档后的pb定义，编写pb文件，例如：</w:t>
      </w:r>
    </w:p>
    <w:p w14:paraId="53B702B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 filename : sensor_log.proto</w:t>
      </w:r>
    </w:p>
    <w:p w14:paraId="2EF04CF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syntax = "proto2";</w:t>
      </w:r>
    </w:p>
    <w:p w14:paraId="53C5B72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package Sensor;</w:t>
      </w:r>
    </w:p>
    <w:p w14:paraId="63107D67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0AA7CCA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 TESTMSG {</w:t>
      </w:r>
    </w:p>
    <w:p w14:paraId="6262322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required string line</w:t>
      </w:r>
      <w:r>
        <w:rPr>
          <w:rFonts w:ascii="宋体" w:eastAsia="宋体" w:hAnsi="宋体" w:hint="eastAsia"/>
          <w:sz w:val="24"/>
          <w:szCs w:val="24"/>
        </w:rPr>
        <w:t>_info</w:t>
      </w:r>
      <w:r>
        <w:rPr>
          <w:rFonts w:ascii="宋体" w:eastAsia="宋体" w:hAnsi="宋体"/>
          <w:sz w:val="24"/>
          <w:szCs w:val="24"/>
        </w:rPr>
        <w:t xml:space="preserve"> =1;</w:t>
      </w:r>
    </w:p>
    <w:p w14:paraId="6C29D635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optional string sip=2;</w:t>
      </w:r>
    </w:p>
    <w:p w14:paraId="1C0B8E4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optional string dip=3;</w:t>
      </w:r>
    </w:p>
    <w:p w14:paraId="025D867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required int32  sport=4;</w:t>
      </w:r>
    </w:p>
    <w:p w14:paraId="58FC732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required int32  dport=5;</w:t>
      </w:r>
    </w:p>
    <w:p w14:paraId="67DB470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624206C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然后编译pb文件，生成C源码文件：</w:t>
      </w:r>
    </w:p>
    <w:p w14:paraId="1A0A0111" w14:textId="77777777" w:rsidR="00210EA0" w:rsidRDefault="00D7245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protoc-c --c_out=.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sensor_log.proto</w:t>
      </w:r>
    </w:p>
    <w:p w14:paraId="0CD7B2A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会生成</w:t>
      </w:r>
      <w:r>
        <w:rPr>
          <w:rFonts w:ascii="宋体" w:eastAsia="宋体" w:hAnsi="宋体"/>
          <w:sz w:val="24"/>
          <w:szCs w:val="24"/>
        </w:rPr>
        <w:t>sensor_log.pb-c.*</w:t>
      </w:r>
      <w:r>
        <w:rPr>
          <w:rFonts w:ascii="宋体" w:eastAsia="宋体" w:hAnsi="宋体" w:hint="eastAsia"/>
          <w:sz w:val="24"/>
          <w:szCs w:val="24"/>
        </w:rPr>
        <w:t>文件，加入工程即可使用，链接选项“</w:t>
      </w:r>
      <w:r>
        <w:rPr>
          <w:rFonts w:ascii="宋体" w:eastAsia="宋体" w:hAnsi="宋体"/>
          <w:sz w:val="24"/>
          <w:szCs w:val="24"/>
        </w:rPr>
        <w:t>-lprotobuf-c</w:t>
      </w:r>
      <w:r>
        <w:rPr>
          <w:rFonts w:ascii="宋体" w:eastAsia="宋体" w:hAnsi="宋体" w:hint="eastAsia"/>
          <w:sz w:val="24"/>
          <w:szCs w:val="24"/>
        </w:rPr>
        <w:t>”。</w:t>
      </w:r>
    </w:p>
    <w:p w14:paraId="49EE9E5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chengduzz</w:t>
      </w:r>
      <w:r>
        <w:rPr>
          <w:rFonts w:ascii="宋体" w:eastAsia="宋体" w:hAnsi="宋体"/>
          <w:sz w:val="24"/>
          <w:szCs w:val="24"/>
        </w:rPr>
        <w:t>.proto</w:t>
      </w:r>
      <w:r>
        <w:rPr>
          <w:rFonts w:ascii="宋体" w:eastAsia="宋体" w:hAnsi="宋体" w:hint="eastAsia"/>
          <w:sz w:val="24"/>
          <w:szCs w:val="24"/>
        </w:rPr>
        <w:t>是一份已经写好的pb文件，可以直接使用或者双方协商增删改后使用。</w:t>
      </w:r>
    </w:p>
    <w:p w14:paraId="623C72D9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440EDE7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头文件里有pb消息的调用接口，简单示范代码如下：</w:t>
      </w:r>
    </w:p>
    <w:p w14:paraId="0979BA8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Sensor__TESTMSG message=SENSOR__TESTMSG__INIT;</w:t>
      </w:r>
    </w:p>
    <w:p w14:paraId="1DF5761B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6CC0B1F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message. line</w:t>
      </w:r>
      <w:r>
        <w:rPr>
          <w:rFonts w:ascii="宋体" w:eastAsia="宋体" w:hAnsi="宋体" w:hint="eastAsia"/>
          <w:sz w:val="24"/>
          <w:szCs w:val="24"/>
        </w:rPr>
        <w:t>_info</w:t>
      </w:r>
      <w:r>
        <w:rPr>
          <w:rFonts w:ascii="宋体" w:eastAsia="宋体" w:hAnsi="宋体"/>
          <w:sz w:val="24"/>
          <w:szCs w:val="24"/>
        </w:rPr>
        <w:t xml:space="preserve"> = "1234567890";</w:t>
      </w:r>
    </w:p>
    <w:p w14:paraId="3778278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message.sip= " 127.0.0.1";</w:t>
      </w:r>
    </w:p>
    <w:p w14:paraId="17901A2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message.dip</w:t>
      </w: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>=" 127.0.0.1";</w:t>
      </w:r>
    </w:p>
    <w:p w14:paraId="0E488DB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message.sport = 123;</w:t>
      </w:r>
    </w:p>
    <w:p w14:paraId="10721BE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message.dport = 123;</w:t>
      </w:r>
    </w:p>
    <w:p w14:paraId="04A5F02C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6CFB8DBD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5" w:name="_Toc12373793"/>
      <w:r>
        <w:rPr>
          <w:rFonts w:ascii="宋体" w:hAnsi="宋体" w:hint="eastAsia"/>
          <w:sz w:val="24"/>
          <w:szCs w:val="24"/>
        </w:rPr>
        <w:t>打包</w:t>
      </w:r>
      <w:bookmarkEnd w:id="5"/>
    </w:p>
    <w:p w14:paraId="09798FF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buf[500];</w:t>
      </w:r>
    </w:p>
    <w:p w14:paraId="179587F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size_t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buf_len = 500;</w:t>
      </w:r>
    </w:p>
    <w:p w14:paraId="5E8F061F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2FEAADD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sensor__testmsg__pack(&amp;message, (uint32_t*)buf);</w:t>
      </w:r>
    </w:p>
    <w:p w14:paraId="591C4ED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buf_len = sensor__testmsg__get_packed_size(&amp;message);</w:t>
      </w:r>
    </w:p>
    <w:p w14:paraId="2E08CB32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22680F23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6" w:name="_Toc12373794"/>
      <w:r>
        <w:rPr>
          <w:rFonts w:ascii="宋体" w:hAnsi="宋体" w:hint="eastAsia"/>
          <w:sz w:val="24"/>
          <w:szCs w:val="24"/>
        </w:rPr>
        <w:t>解包</w:t>
      </w:r>
      <w:bookmarkEnd w:id="6"/>
    </w:p>
    <w:p w14:paraId="0D19809E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Sensor__TESTMSGmsg=NULL;</w:t>
      </w:r>
    </w:p>
    <w:p w14:paraId="2667EB2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msg = sensor__testmsg__unpack(NULL, buf_len, (const uint32_t*)buf);</w:t>
      </w:r>
    </w:p>
    <w:p w14:paraId="7BB4915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（p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打包后的数据使用zmq发送）</w:t>
      </w:r>
    </w:p>
    <w:p w14:paraId="593827C5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sensor__testmsg__free_unpacked(msg, NULL)</w:t>
      </w:r>
    </w:p>
    <w:p w14:paraId="5A5A8BE7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bookmarkStart w:id="7" w:name="_Toc12373795"/>
      <w:r>
        <w:rPr>
          <w:rFonts w:ascii="宋体" w:hAnsi="宋体" w:hint="eastAsia"/>
          <w:sz w:val="24"/>
          <w:szCs w:val="24"/>
        </w:rPr>
        <w:t>ZMQ</w:t>
      </w:r>
      <w:bookmarkEnd w:id="7"/>
    </w:p>
    <w:p w14:paraId="5EB606DD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8" w:name="_Toc12373796"/>
      <w:r>
        <w:rPr>
          <w:rFonts w:ascii="宋体" w:hAnsi="宋体" w:hint="eastAsia"/>
          <w:sz w:val="24"/>
          <w:szCs w:val="24"/>
        </w:rPr>
        <w:t>zmq环境初始化</w:t>
      </w:r>
      <w:bookmarkEnd w:id="8"/>
    </w:p>
    <w:p w14:paraId="0832465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使用zmq需要包含头文件，定义一个全局的ctx变量：</w:t>
      </w:r>
    </w:p>
    <w:p w14:paraId="0BC173B1" w14:textId="77777777" w:rsidR="00210EA0" w:rsidRDefault="00F97E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#</w:t>
      </w:r>
      <w:r w:rsidR="00D72455">
        <w:rPr>
          <w:rFonts w:ascii="宋体" w:eastAsia="宋体" w:hAnsi="宋体"/>
          <w:sz w:val="24"/>
          <w:szCs w:val="24"/>
        </w:rPr>
        <w:t>include &lt;zmq.h&gt;</w:t>
      </w:r>
    </w:p>
    <w:p w14:paraId="177FF8F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void *zmq_ctx;</w:t>
      </w:r>
    </w:p>
    <w:p w14:paraId="237FB16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ctx需要在程序启动时初始化，结束时销毁，指针为N</w:t>
      </w:r>
      <w:r>
        <w:rPr>
          <w:rFonts w:ascii="宋体" w:eastAsia="宋体" w:hAnsi="宋体"/>
          <w:sz w:val="24"/>
          <w:szCs w:val="24"/>
        </w:rPr>
        <w:t>ULL</w:t>
      </w:r>
      <w:r>
        <w:rPr>
          <w:rFonts w:ascii="宋体" w:eastAsia="宋体" w:hAnsi="宋体" w:hint="eastAsia"/>
          <w:sz w:val="24"/>
          <w:szCs w:val="24"/>
        </w:rPr>
        <w:t>表示失败：</w:t>
      </w:r>
    </w:p>
    <w:p w14:paraId="74C60F7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zmq_ctx = zmq_ctx_new();</w:t>
      </w:r>
    </w:p>
    <w:p w14:paraId="6D4D226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zmq_ctx_term(zmq_ctx);</w:t>
      </w:r>
    </w:p>
    <w:p w14:paraId="432D83CA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4425A30A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9" w:name="_Toc12373797"/>
      <w:r>
        <w:rPr>
          <w:rFonts w:ascii="宋体" w:hAnsi="宋体" w:hint="eastAsia"/>
          <w:sz w:val="24"/>
          <w:szCs w:val="24"/>
        </w:rPr>
        <w:t>zmq发送接口</w:t>
      </w:r>
      <w:bookmarkEnd w:id="9"/>
    </w:p>
    <w:p w14:paraId="72EC9B7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zmq发送需要使用</w:t>
      </w:r>
      <w:r>
        <w:rPr>
          <w:rFonts w:ascii="宋体" w:eastAsia="宋体" w:hAnsi="宋体"/>
          <w:sz w:val="24"/>
          <w:szCs w:val="24"/>
        </w:rPr>
        <w:t>ZMQ_PUSH</w:t>
      </w:r>
      <w:r>
        <w:rPr>
          <w:rFonts w:ascii="宋体" w:eastAsia="宋体" w:hAnsi="宋体" w:hint="eastAsia"/>
          <w:sz w:val="24"/>
          <w:szCs w:val="24"/>
        </w:rPr>
        <w:t>推送模式，函数</w:t>
      </w:r>
      <w:r>
        <w:rPr>
          <w:rFonts w:ascii="宋体" w:eastAsia="宋体" w:hAnsi="宋体"/>
          <w:sz w:val="24"/>
          <w:szCs w:val="24"/>
        </w:rPr>
        <w:t>zmq_socket</w:t>
      </w:r>
      <w:r>
        <w:rPr>
          <w:rFonts w:ascii="宋体" w:eastAsia="宋体" w:hAnsi="宋体" w:hint="eastAsia"/>
          <w:sz w:val="24"/>
          <w:szCs w:val="24"/>
        </w:rPr>
        <w:t>创建端口，设置参数，然后连接对端：</w:t>
      </w:r>
    </w:p>
    <w:p w14:paraId="7A15D09D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31F11EE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 rc;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// </w:t>
      </w:r>
      <w:r>
        <w:rPr>
          <w:rFonts w:ascii="宋体" w:eastAsia="宋体" w:hAnsi="宋体" w:hint="eastAsia"/>
          <w:sz w:val="24"/>
          <w:szCs w:val="24"/>
        </w:rPr>
        <w:t>rc</w:t>
      </w:r>
      <w:r>
        <w:rPr>
          <w:rFonts w:ascii="宋体" w:eastAsia="宋体" w:hAnsi="宋体"/>
          <w:sz w:val="24"/>
          <w:szCs w:val="24"/>
        </w:rPr>
        <w:t xml:space="preserve">==0 </w:t>
      </w:r>
      <w:r>
        <w:rPr>
          <w:rFonts w:ascii="宋体" w:eastAsia="宋体" w:hAnsi="宋体" w:hint="eastAsia"/>
          <w:sz w:val="24"/>
          <w:szCs w:val="24"/>
        </w:rPr>
        <w:t>成功，非0失败</w:t>
      </w:r>
    </w:p>
    <w:p w14:paraId="0A3A83B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 zero = 0;</w:t>
      </w:r>
    </w:p>
    <w:p w14:paraId="01DBE57E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 hwm = 100000;</w:t>
      </w:r>
    </w:p>
    <w:p w14:paraId="6BFFB65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*who = "tcp://127.0.0.1:5555";</w:t>
      </w:r>
    </w:p>
    <w:p w14:paraId="4C03F257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4E74DB6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void *s;</w:t>
      </w:r>
    </w:p>
    <w:p w14:paraId="7411080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 = zmq_socket (zmq_ctx, ZMQ_PUSH);</w:t>
      </w:r>
    </w:p>
    <w:p w14:paraId="4C6DF50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 (!s) {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..}</w:t>
      </w:r>
    </w:p>
    <w:p w14:paraId="315E949E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1478414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rc = zmq_setsockopt(s, ZMQ_LINGER, &amp;zero, sizeof (zero));</w:t>
      </w:r>
    </w:p>
    <w:p w14:paraId="646CE60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 (rc != 0) {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..}</w:t>
      </w:r>
    </w:p>
    <w:p w14:paraId="40C1A54F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5FEFB0D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rc = zmq_setsockopt (s, ZMQ_SNDHWM, &amp;hwm, sizeof (hwm));</w:t>
      </w:r>
    </w:p>
    <w:p w14:paraId="095F626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 (rc != 0) {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..}</w:t>
      </w:r>
    </w:p>
    <w:p w14:paraId="2B4FA5EC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299D1CA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rc = zmq_connect (s, who);</w:t>
      </w:r>
    </w:p>
    <w:p w14:paraId="0B6155A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 (rc != 0) {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..}</w:t>
      </w:r>
    </w:p>
    <w:p w14:paraId="301F2AAD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36B50E3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/ </w:t>
      </w:r>
      <w:r>
        <w:rPr>
          <w:rFonts w:ascii="宋体" w:eastAsia="宋体" w:hAnsi="宋体" w:hint="eastAsia"/>
          <w:sz w:val="24"/>
          <w:szCs w:val="24"/>
        </w:rPr>
        <w:t>发送的返回值rc是发送字节数，大于0成功，小于0失败</w:t>
      </w:r>
    </w:p>
    <w:p w14:paraId="5AEFD00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rc = zmq_send(s,buf, buf_len, ZMQ_DONTWAIT);</w:t>
      </w:r>
    </w:p>
    <w:p w14:paraId="3D0CEAF9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339F160B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10" w:name="_Toc12373798"/>
      <w:r>
        <w:rPr>
          <w:rFonts w:ascii="宋体" w:hAnsi="宋体" w:hint="eastAsia"/>
          <w:sz w:val="24"/>
          <w:szCs w:val="24"/>
        </w:rPr>
        <w:t>zmq接收接口</w:t>
      </w:r>
      <w:bookmarkEnd w:id="10"/>
    </w:p>
    <w:p w14:paraId="791D77B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zmq</w:t>
      </w:r>
      <w:r>
        <w:rPr>
          <w:rFonts w:ascii="宋体" w:eastAsia="宋体" w:hAnsi="宋体" w:hint="eastAsia"/>
          <w:sz w:val="24"/>
          <w:szCs w:val="24"/>
        </w:rPr>
        <w:t>接收与发送类似，但使用的是z</w:t>
      </w:r>
      <w:r>
        <w:rPr>
          <w:rFonts w:ascii="宋体" w:eastAsia="宋体" w:hAnsi="宋体"/>
          <w:sz w:val="24"/>
          <w:szCs w:val="24"/>
        </w:rPr>
        <w:t>mq_bind</w:t>
      </w:r>
      <w:r>
        <w:rPr>
          <w:rFonts w:ascii="宋体" w:eastAsia="宋体" w:hAnsi="宋体" w:hint="eastAsia"/>
          <w:sz w:val="24"/>
          <w:szCs w:val="24"/>
        </w:rPr>
        <w:t>和z</w:t>
      </w:r>
      <w:r>
        <w:rPr>
          <w:rFonts w:ascii="宋体" w:eastAsia="宋体" w:hAnsi="宋体"/>
          <w:sz w:val="24"/>
          <w:szCs w:val="24"/>
        </w:rPr>
        <w:t>mq_recv</w:t>
      </w:r>
      <w:r>
        <w:rPr>
          <w:rFonts w:ascii="宋体" w:eastAsia="宋体" w:hAnsi="宋体" w:hint="eastAsia"/>
          <w:sz w:val="24"/>
          <w:szCs w:val="24"/>
        </w:rPr>
        <w:t>，模式是</w:t>
      </w:r>
      <w:r>
        <w:rPr>
          <w:rFonts w:ascii="宋体" w:eastAsia="宋体" w:hAnsi="宋体"/>
          <w:sz w:val="24"/>
          <w:szCs w:val="24"/>
        </w:rPr>
        <w:t>ZMQ_PULL</w:t>
      </w:r>
      <w:r>
        <w:rPr>
          <w:rFonts w:ascii="宋体" w:eastAsia="宋体" w:hAnsi="宋体" w:hint="eastAsia"/>
          <w:sz w:val="24"/>
          <w:szCs w:val="24"/>
        </w:rPr>
        <w:t>，与发送的Z</w:t>
      </w:r>
      <w:r>
        <w:rPr>
          <w:rFonts w:ascii="宋体" w:eastAsia="宋体" w:hAnsi="宋体"/>
          <w:sz w:val="24"/>
          <w:szCs w:val="24"/>
        </w:rPr>
        <w:t>MQ_PUSH</w:t>
      </w:r>
      <w:r>
        <w:rPr>
          <w:rFonts w:ascii="宋体" w:eastAsia="宋体" w:hAnsi="宋体" w:hint="eastAsia"/>
          <w:sz w:val="24"/>
          <w:szCs w:val="24"/>
        </w:rPr>
        <w:t>对应。</w:t>
      </w:r>
    </w:p>
    <w:p w14:paraId="7A859704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71FF6CD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int rc; </w:t>
      </w:r>
    </w:p>
    <w:p w14:paraId="6F00303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 hwm = 100000;</w:t>
      </w:r>
    </w:p>
    <w:p w14:paraId="7547081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*who = "tcp://*:5555";</w:t>
      </w:r>
    </w:p>
    <w:p w14:paraId="410E77A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void *s; </w:t>
      </w:r>
    </w:p>
    <w:p w14:paraId="63103F84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0161979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 = zmq_socket (ctx-&gt;zmq_ctx, ZMQ_PULL);</w:t>
      </w:r>
    </w:p>
    <w:p w14:paraId="1801B0F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 (!s) {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..}</w:t>
      </w:r>
    </w:p>
    <w:p w14:paraId="13EE81D2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3FF719F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rc = zmq_setsockopt (s, ZMQ_RCVHWM, &amp;hwm, sizeof (hwm));</w:t>
      </w:r>
    </w:p>
    <w:p w14:paraId="05ABCB3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 (rc != 0) {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..}</w:t>
      </w:r>
    </w:p>
    <w:p w14:paraId="2A9F10A3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334DFE0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rc = zmq_bind(s, who);</w:t>
      </w:r>
    </w:p>
    <w:p w14:paraId="521730F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 (rc != 0) {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..}</w:t>
      </w:r>
    </w:p>
    <w:p w14:paraId="5EBDD562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33AFFB2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buf[1024] = {0};</w:t>
      </w:r>
    </w:p>
    <w:p w14:paraId="0142C5E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size_tbuf_len = 1024;</w:t>
      </w:r>
    </w:p>
    <w:p w14:paraId="79AE4A36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2E61F50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/ </w:t>
      </w:r>
      <w:r>
        <w:rPr>
          <w:rFonts w:ascii="宋体" w:eastAsia="宋体" w:hAnsi="宋体" w:hint="eastAsia"/>
          <w:sz w:val="24"/>
          <w:szCs w:val="24"/>
        </w:rPr>
        <w:t>接收的返回值rc是接收字节数，大于0成功，小于0失败</w:t>
      </w:r>
    </w:p>
    <w:p w14:paraId="7F01D2D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rc = zmq_recv(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, buf, buf_len,0);</w:t>
      </w:r>
    </w:p>
    <w:p w14:paraId="0402CFB6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7AE73CC6" w14:textId="77777777" w:rsidR="00210EA0" w:rsidRDefault="00D72455">
      <w:pPr>
        <w:pStyle w:val="1"/>
        <w:rPr>
          <w:rFonts w:ascii="宋体" w:eastAsia="宋体" w:hAnsi="宋体"/>
          <w:sz w:val="24"/>
          <w:szCs w:val="24"/>
        </w:rPr>
      </w:pPr>
      <w:bookmarkStart w:id="11" w:name="_Toc12373799"/>
      <w:commentRangeStart w:id="12"/>
      <w:r>
        <w:rPr>
          <w:rFonts w:ascii="宋体" w:eastAsia="宋体" w:hAnsi="宋体" w:hint="eastAsia"/>
          <w:sz w:val="24"/>
          <w:szCs w:val="24"/>
        </w:rPr>
        <w:lastRenderedPageBreak/>
        <w:t>元数据</w:t>
      </w:r>
      <w:r>
        <w:rPr>
          <w:rFonts w:ascii="宋体" w:eastAsia="宋体" w:hAnsi="宋体"/>
          <w:sz w:val="24"/>
          <w:szCs w:val="24"/>
        </w:rPr>
        <w:t>检测输入输出</w:t>
      </w:r>
      <w:r>
        <w:rPr>
          <w:rFonts w:ascii="宋体" w:eastAsia="宋体" w:hAnsi="宋体" w:hint="eastAsia"/>
          <w:sz w:val="24"/>
          <w:szCs w:val="24"/>
        </w:rPr>
        <w:t>字段定义</w:t>
      </w:r>
      <w:commentRangeEnd w:id="12"/>
      <w:r>
        <w:rPr>
          <w:rStyle w:val="af9"/>
          <w:rFonts w:ascii="Calibri" w:eastAsia="宋体" w:hAnsi="Calibri"/>
          <w:b w:val="0"/>
          <w:bCs w:val="0"/>
          <w:kern w:val="2"/>
        </w:rPr>
        <w:commentReference w:id="12"/>
      </w:r>
      <w:bookmarkEnd w:id="11"/>
    </w:p>
    <w:p w14:paraId="141378F6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bookmarkStart w:id="13" w:name="_Toc12373800"/>
      <w:r>
        <w:rPr>
          <w:rFonts w:ascii="宋体" w:hAnsi="宋体"/>
          <w:sz w:val="24"/>
          <w:szCs w:val="24"/>
        </w:rPr>
        <w:t>检测总流程</w:t>
      </w:r>
      <w:bookmarkEnd w:id="13"/>
    </w:p>
    <w:p w14:paraId="4A1420C0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元数据威胁</w:t>
      </w:r>
      <w:r>
        <w:rPr>
          <w:rFonts w:ascii="宋体" w:eastAsia="宋体" w:hAnsi="宋体"/>
          <w:sz w:val="24"/>
          <w:szCs w:val="24"/>
        </w:rPr>
        <w:t>检测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总体</w:t>
      </w:r>
      <w:r>
        <w:rPr>
          <w:rFonts w:ascii="宋体" w:eastAsia="宋体" w:hAnsi="宋体" w:hint="eastAsia"/>
          <w:sz w:val="24"/>
          <w:szCs w:val="24"/>
        </w:rPr>
        <w:t>流程</w:t>
      </w:r>
      <w:r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总线按我</w:t>
      </w:r>
      <w:r>
        <w:rPr>
          <w:rFonts w:ascii="宋体" w:eastAsia="宋体" w:hAnsi="宋体" w:hint="eastAsia"/>
          <w:sz w:val="24"/>
          <w:szCs w:val="24"/>
        </w:rPr>
        <w:t>方对</w:t>
      </w:r>
      <w:r>
        <w:rPr>
          <w:rFonts w:ascii="宋体" w:eastAsia="宋体" w:hAnsi="宋体"/>
          <w:sz w:val="24"/>
          <w:szCs w:val="24"/>
        </w:rPr>
        <w:t>字段的需求，</w:t>
      </w:r>
      <w:r>
        <w:rPr>
          <w:rFonts w:ascii="宋体" w:eastAsia="宋体" w:hAnsi="宋体" w:hint="eastAsia"/>
          <w:sz w:val="24"/>
          <w:szCs w:val="24"/>
        </w:rPr>
        <w:t>重新裁剪元数据</w:t>
      </w:r>
      <w:r>
        <w:rPr>
          <w:rFonts w:ascii="宋体" w:eastAsia="宋体" w:hAnsi="宋体"/>
          <w:sz w:val="24"/>
          <w:szCs w:val="24"/>
        </w:rPr>
        <w:t>并封装成protobuf格式，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zmq</w:t>
      </w:r>
      <w:r>
        <w:rPr>
          <w:rFonts w:ascii="宋体" w:eastAsia="宋体" w:hAnsi="宋体" w:hint="eastAsia"/>
          <w:sz w:val="24"/>
          <w:szCs w:val="24"/>
        </w:rPr>
        <w:t>接口</w:t>
      </w:r>
      <w:r>
        <w:rPr>
          <w:rFonts w:ascii="宋体" w:eastAsia="宋体" w:hAnsi="宋体"/>
          <w:sz w:val="24"/>
          <w:szCs w:val="24"/>
        </w:rPr>
        <w:t>发送到</w:t>
      </w:r>
      <w:r>
        <w:rPr>
          <w:rFonts w:ascii="宋体" w:eastAsia="宋体" w:hAnsi="宋体" w:hint="eastAsia"/>
          <w:sz w:val="24"/>
          <w:szCs w:val="24"/>
        </w:rPr>
        <w:t>威胁</w:t>
      </w:r>
      <w:r>
        <w:rPr>
          <w:rFonts w:ascii="宋体" w:eastAsia="宋体" w:hAnsi="宋体"/>
          <w:sz w:val="24"/>
          <w:szCs w:val="24"/>
        </w:rPr>
        <w:t>感知设备，</w:t>
      </w:r>
      <w:r>
        <w:rPr>
          <w:rFonts w:ascii="宋体" w:eastAsia="宋体" w:hAnsi="宋体" w:hint="eastAsia"/>
          <w:sz w:val="24"/>
          <w:szCs w:val="24"/>
        </w:rPr>
        <w:t>威胁</w:t>
      </w:r>
      <w:r>
        <w:rPr>
          <w:rFonts w:ascii="宋体" w:eastAsia="宋体" w:hAnsi="宋体"/>
          <w:sz w:val="24"/>
          <w:szCs w:val="24"/>
        </w:rPr>
        <w:t>感知</w:t>
      </w:r>
      <w:r>
        <w:rPr>
          <w:rFonts w:ascii="宋体" w:eastAsia="宋体" w:hAnsi="宋体" w:hint="eastAsia"/>
          <w:sz w:val="24"/>
          <w:szCs w:val="24"/>
        </w:rPr>
        <w:t>设备</w:t>
      </w:r>
      <w:r>
        <w:rPr>
          <w:rFonts w:ascii="宋体" w:eastAsia="宋体" w:hAnsi="宋体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元数据</w:t>
      </w:r>
      <w:r>
        <w:rPr>
          <w:rFonts w:ascii="宋体" w:eastAsia="宋体" w:hAnsi="宋体"/>
          <w:sz w:val="24"/>
          <w:szCs w:val="24"/>
        </w:rPr>
        <w:t>消息</w:t>
      </w:r>
      <w:r>
        <w:rPr>
          <w:rFonts w:ascii="宋体" w:eastAsia="宋体" w:hAnsi="宋体" w:hint="eastAsia"/>
          <w:sz w:val="24"/>
          <w:szCs w:val="24"/>
        </w:rPr>
        <w:t>解封装</w:t>
      </w:r>
      <w:r>
        <w:rPr>
          <w:rFonts w:ascii="宋体" w:eastAsia="宋体" w:hAnsi="宋体"/>
          <w:sz w:val="24"/>
          <w:szCs w:val="24"/>
        </w:rPr>
        <w:t>取得元数据</w:t>
      </w:r>
      <w:r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威胁</w:t>
      </w:r>
      <w:r>
        <w:rPr>
          <w:rFonts w:ascii="宋体" w:eastAsia="宋体" w:hAnsi="宋体"/>
          <w:sz w:val="24"/>
          <w:szCs w:val="24"/>
        </w:rPr>
        <w:t>检测，</w:t>
      </w:r>
      <w:r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/>
          <w:sz w:val="24"/>
          <w:szCs w:val="24"/>
        </w:rPr>
        <w:t>输出告警，告警信息</w:t>
      </w:r>
      <w:r>
        <w:rPr>
          <w:rFonts w:ascii="宋体" w:eastAsia="宋体" w:hAnsi="宋体" w:hint="eastAsia"/>
          <w:sz w:val="24"/>
          <w:szCs w:val="24"/>
        </w:rPr>
        <w:t>封装</w:t>
      </w:r>
      <w:r>
        <w:rPr>
          <w:rFonts w:ascii="宋体" w:eastAsia="宋体" w:hAnsi="宋体"/>
          <w:sz w:val="24"/>
          <w:szCs w:val="24"/>
        </w:rPr>
        <w:t>成protobuf格式，通过zmq</w:t>
      </w:r>
      <w:r>
        <w:rPr>
          <w:rFonts w:ascii="宋体" w:eastAsia="宋体" w:hAnsi="宋体" w:hint="eastAsia"/>
          <w:sz w:val="24"/>
          <w:szCs w:val="24"/>
        </w:rPr>
        <w:t>接口</w:t>
      </w:r>
      <w:r>
        <w:rPr>
          <w:rFonts w:ascii="宋体" w:eastAsia="宋体" w:hAnsi="宋体"/>
          <w:sz w:val="24"/>
          <w:szCs w:val="24"/>
        </w:rPr>
        <w:t>发送</w:t>
      </w:r>
      <w:r>
        <w:rPr>
          <w:rFonts w:ascii="宋体" w:eastAsia="宋体" w:hAnsi="宋体" w:hint="eastAsia"/>
          <w:sz w:val="24"/>
          <w:szCs w:val="24"/>
        </w:rPr>
        <w:t>到数据总线</w:t>
      </w:r>
      <w:r>
        <w:rPr>
          <w:rFonts w:ascii="宋体" w:eastAsia="宋体" w:hAnsi="宋体"/>
          <w:sz w:val="24"/>
          <w:szCs w:val="24"/>
        </w:rPr>
        <w:t>处理程序。</w:t>
      </w:r>
    </w:p>
    <w:p w14:paraId="0139461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Protobuf</w:t>
      </w:r>
      <w:r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/>
          <w:sz w:val="24"/>
          <w:szCs w:val="24"/>
        </w:rPr>
        <w:t>介绍（</w:t>
      </w:r>
      <w:hyperlink r:id="rId11" w:history="1">
        <w:r>
          <w:rPr>
            <w:rStyle w:val="af8"/>
            <w:rFonts w:ascii="宋体" w:eastAsia="宋体" w:hAnsi="宋体"/>
            <w:sz w:val="24"/>
            <w:szCs w:val="24"/>
          </w:rPr>
          <w:t>https://developers.google.cn/protocol-buffers/</w:t>
        </w:r>
      </w:hyperlink>
      <w:r>
        <w:rPr>
          <w:rFonts w:ascii="宋体" w:eastAsia="宋体" w:hAnsi="宋体"/>
          <w:sz w:val="24"/>
          <w:szCs w:val="24"/>
        </w:rPr>
        <w:t>）</w:t>
      </w:r>
    </w:p>
    <w:p w14:paraId="0D436A4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Zmq</w:t>
      </w:r>
      <w:r>
        <w:rPr>
          <w:rFonts w:ascii="宋体" w:eastAsia="宋体" w:hAnsi="宋体" w:hint="eastAsia"/>
          <w:sz w:val="24"/>
          <w:szCs w:val="24"/>
        </w:rPr>
        <w:t>消息</w:t>
      </w:r>
      <w:r>
        <w:rPr>
          <w:rFonts w:ascii="宋体" w:eastAsia="宋体" w:hAnsi="宋体"/>
          <w:sz w:val="24"/>
          <w:szCs w:val="24"/>
        </w:rPr>
        <w:t>介绍（</w:t>
      </w:r>
      <w:hyperlink r:id="rId12" w:history="1">
        <w:r>
          <w:rPr>
            <w:rStyle w:val="af8"/>
            <w:rFonts w:ascii="宋体" w:eastAsia="宋体" w:hAnsi="宋体"/>
            <w:sz w:val="24"/>
            <w:szCs w:val="24"/>
          </w:rPr>
          <w:t>http://zeromq.org/</w:t>
        </w:r>
      </w:hyperlink>
      <w:r>
        <w:rPr>
          <w:rFonts w:ascii="宋体" w:eastAsia="宋体" w:hAnsi="宋体"/>
          <w:sz w:val="24"/>
          <w:szCs w:val="24"/>
        </w:rPr>
        <w:t>）</w:t>
      </w:r>
    </w:p>
    <w:p w14:paraId="6E50F1EB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bookmarkStart w:id="14" w:name="_Toc12373801"/>
      <w:r>
        <w:rPr>
          <w:rFonts w:ascii="宋体" w:hAnsi="宋体" w:hint="eastAsia"/>
          <w:sz w:val="24"/>
          <w:szCs w:val="24"/>
        </w:rPr>
        <w:t>输入字段类型约定</w:t>
      </w:r>
      <w:bookmarkEnd w:id="14"/>
    </w:p>
    <w:p w14:paraId="325DBEB1" w14:textId="77777777" w:rsidR="00210EA0" w:rsidRDefault="00D72455">
      <w:pPr>
        <w:ind w:left="3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元数据消息输入及检测结果输出的数据类型约定如下：</w:t>
      </w:r>
    </w:p>
    <w:p w14:paraId="51696757" w14:textId="77777777" w:rsidR="00210EA0" w:rsidRDefault="00D72455">
      <w:pPr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时间类型全部采用uint64类型，不使用字符串类型；</w:t>
      </w:r>
    </w:p>
    <w:p w14:paraId="53AE42AE" w14:textId="77777777" w:rsidR="00210EA0" w:rsidRDefault="00D72455">
      <w:pPr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IP地址采用uint32类型表示，为了兼容IPv4和IPv6地址，将IP字段设置为repeated字段。</w:t>
      </w:r>
    </w:p>
    <w:p w14:paraId="5F40F163" w14:textId="77777777" w:rsidR="00210EA0" w:rsidRDefault="00D72455">
      <w:pPr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16进制内容约定采用bytes类型</w:t>
      </w:r>
    </w:p>
    <w:p w14:paraId="59795D8C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bookmarkStart w:id="15" w:name="_Toc12373802"/>
      <w:r>
        <w:rPr>
          <w:rFonts w:ascii="宋体" w:hAnsi="宋体" w:hint="eastAsia"/>
          <w:sz w:val="24"/>
          <w:szCs w:val="24"/>
        </w:rPr>
        <w:t>威胁检测设备与数据总线交互protobuf格式</w:t>
      </w:r>
      <w:bookmarkEnd w:id="15"/>
    </w:p>
    <w:p w14:paraId="2006A3FF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16" w:name="_Toc12373803"/>
      <w:r>
        <w:rPr>
          <w:rFonts w:ascii="宋体" w:hAnsi="宋体" w:hint="eastAsia"/>
          <w:sz w:val="24"/>
          <w:szCs w:val="24"/>
        </w:rPr>
        <w:t>数据总线发送的元数据消息格式</w:t>
      </w:r>
      <w:bookmarkEnd w:id="16"/>
    </w:p>
    <w:p w14:paraId="39CE22D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 SENSOR_LOG</w:t>
      </w:r>
    </w:p>
    <w:p w14:paraId="341B443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1515792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required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  <w:t xml:space="preserve">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mesage_type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=1;</w:t>
      </w:r>
    </w:p>
    <w:p w14:paraId="73D4BDD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  <w:t>META_HTTP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http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2;</w:t>
      </w:r>
    </w:p>
    <w:p w14:paraId="43835BDC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  <w:t>META_DNS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dns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3;</w:t>
      </w:r>
    </w:p>
    <w:p w14:paraId="2167EBDA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  <w:t>META_MAIL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mail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4;</w:t>
      </w:r>
    </w:p>
    <w:p w14:paraId="2ACFD760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  <w:t>META_SSL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ssl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5;</w:t>
      </w:r>
    </w:p>
    <w:p w14:paraId="028634CD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  <w:t>META_SQL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6;</w:t>
      </w:r>
    </w:p>
    <w:p w14:paraId="71A4556A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  <w:t>META_FTP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ftp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7;</w:t>
      </w:r>
    </w:p>
    <w:p w14:paraId="486DC58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363F02B0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17" w:name="_Toc12373804"/>
      <w:r>
        <w:rPr>
          <w:rFonts w:ascii="宋体" w:hAnsi="宋体" w:hint="eastAsia"/>
          <w:sz w:val="24"/>
          <w:szCs w:val="24"/>
        </w:rPr>
        <w:t>威胁检测设备返回的检测结果消息格式</w:t>
      </w:r>
      <w:bookmarkEnd w:id="17"/>
    </w:p>
    <w:p w14:paraId="2A56FA7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message </w:t>
      </w:r>
      <w:r>
        <w:rPr>
          <w:rFonts w:ascii="宋体" w:eastAsia="宋体" w:hAnsi="宋体" w:hint="eastAsia"/>
          <w:sz w:val="24"/>
          <w:szCs w:val="24"/>
        </w:rPr>
        <w:t>RESULT</w:t>
      </w:r>
      <w:r>
        <w:rPr>
          <w:rFonts w:ascii="宋体" w:eastAsia="宋体" w:hAnsi="宋体"/>
          <w:sz w:val="24"/>
          <w:szCs w:val="24"/>
        </w:rPr>
        <w:t>_LOG</w:t>
      </w:r>
    </w:p>
    <w:p w14:paraId="65D2BF7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6107AF63" w14:textId="139B6214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 u</w:t>
      </w:r>
      <w:r>
        <w:rPr>
          <w:rFonts w:ascii="宋体" w:eastAsia="宋体" w:hAnsi="宋体" w:hint="eastAsia"/>
          <w:sz w:val="24"/>
          <w:szCs w:val="24"/>
        </w:rPr>
        <w:t xml:space="preserve">int32 </w:t>
      </w:r>
      <w:r>
        <w:rPr>
          <w:rFonts w:ascii="宋体" w:eastAsia="宋体" w:hAnsi="宋体"/>
          <w:sz w:val="24"/>
          <w:szCs w:val="24"/>
        </w:rPr>
        <w:t>mes</w:t>
      </w:r>
      <w:r w:rsidR="005D31B8"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age_type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1;//消息类型</w:t>
      </w:r>
      <w:r>
        <w:rPr>
          <w:rFonts w:ascii="宋体" w:eastAsia="宋体" w:hAnsi="宋体" w:hint="eastAsia"/>
          <w:sz w:val="24"/>
          <w:szCs w:val="24"/>
        </w:rPr>
        <w:t>，详见7.10</w:t>
      </w:r>
    </w:p>
    <w:p w14:paraId="7EE05888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>RULE</w:t>
      </w:r>
      <w:r>
        <w:rPr>
          <w:rFonts w:ascii="宋体" w:eastAsia="宋体" w:hAnsi="宋体"/>
          <w:sz w:val="24"/>
          <w:szCs w:val="24"/>
        </w:rPr>
        <w:t xml:space="preserve">_DOLOG </w:t>
      </w:r>
      <w:r>
        <w:rPr>
          <w:rFonts w:ascii="宋体" w:eastAsia="宋体" w:hAnsi="宋体" w:hint="eastAsia"/>
          <w:sz w:val="24"/>
          <w:szCs w:val="24"/>
        </w:rPr>
        <w:t>rule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dolog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= </w:t>
      </w:r>
      <w:r>
        <w:rPr>
          <w:rFonts w:ascii="宋体" w:eastAsia="宋体" w:hAnsi="宋体" w:hint="eastAsia"/>
          <w:sz w:val="24"/>
          <w:szCs w:val="24"/>
        </w:rPr>
        <w:t>2;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规则或IOC告警日志</w:t>
      </w:r>
    </w:p>
    <w:p w14:paraId="7FB14500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optional </w:t>
      </w:r>
      <w:r>
        <w:rPr>
          <w:rFonts w:ascii="宋体" w:eastAsia="宋体" w:hAnsi="宋体" w:hint="eastAsia"/>
          <w:sz w:val="24"/>
          <w:szCs w:val="24"/>
        </w:rPr>
        <w:t>DNS_DOLOG dns_dolog          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3;//DNS告警日志</w:t>
      </w:r>
    </w:p>
    <w:p w14:paraId="4EB10AE8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optional SANDBOX</w:t>
      </w:r>
      <w:r>
        <w:rPr>
          <w:rFonts w:ascii="宋体" w:eastAsia="宋体" w:hAnsi="宋体"/>
          <w:sz w:val="24"/>
          <w:szCs w:val="24"/>
        </w:rPr>
        <w:t>_DOLOG sandbox_dolog  = 4;//</w:t>
      </w:r>
      <w:r>
        <w:rPr>
          <w:rFonts w:ascii="宋体" w:eastAsia="宋体" w:hAnsi="宋体" w:hint="eastAsia"/>
          <w:sz w:val="24"/>
          <w:szCs w:val="24"/>
        </w:rPr>
        <w:t>沙箱告警日志</w:t>
      </w:r>
    </w:p>
    <w:p w14:paraId="78FC547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034293C3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2C2B4AA0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bookmarkStart w:id="18" w:name="_Toc12373805"/>
      <w:r>
        <w:rPr>
          <w:rFonts w:ascii="宋体" w:hAnsi="宋体" w:hint="eastAsia"/>
          <w:sz w:val="24"/>
          <w:szCs w:val="24"/>
        </w:rPr>
        <w:t>数据总线</w:t>
      </w:r>
      <w:r>
        <w:rPr>
          <w:rFonts w:ascii="宋体" w:hAnsi="宋体"/>
          <w:sz w:val="24"/>
          <w:szCs w:val="24"/>
        </w:rPr>
        <w:t>输入</w:t>
      </w:r>
      <w:r>
        <w:rPr>
          <w:rFonts w:ascii="宋体" w:hAnsi="宋体" w:hint="eastAsia"/>
          <w:sz w:val="24"/>
          <w:szCs w:val="24"/>
        </w:rPr>
        <w:t>元数据</w:t>
      </w:r>
      <w:r>
        <w:rPr>
          <w:rFonts w:ascii="宋体" w:hAnsi="宋体"/>
          <w:sz w:val="24"/>
          <w:szCs w:val="24"/>
        </w:rPr>
        <w:t>消息定义</w:t>
      </w:r>
      <w:bookmarkEnd w:id="18"/>
    </w:p>
    <w:p w14:paraId="13DAAB1B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元数据</w:t>
      </w:r>
      <w:r>
        <w:rPr>
          <w:rFonts w:ascii="宋体" w:eastAsia="宋体" w:hAnsi="宋体"/>
          <w:sz w:val="24"/>
          <w:szCs w:val="24"/>
        </w:rPr>
        <w:t>消息需要的</w:t>
      </w:r>
      <w:r>
        <w:rPr>
          <w:rFonts w:ascii="宋体" w:eastAsia="宋体" w:hAnsi="宋体" w:hint="eastAsia"/>
          <w:sz w:val="24"/>
          <w:szCs w:val="24"/>
        </w:rPr>
        <w:t>字段信息</w:t>
      </w:r>
      <w:r>
        <w:rPr>
          <w:rFonts w:ascii="宋体" w:eastAsia="宋体" w:hAnsi="宋体"/>
          <w:sz w:val="24"/>
          <w:szCs w:val="24"/>
        </w:rPr>
        <w:t>如下表，</w:t>
      </w:r>
      <w:r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/>
          <w:sz w:val="24"/>
          <w:szCs w:val="24"/>
        </w:rPr>
        <w:t>消息是一个完整的检测单元</w:t>
      </w:r>
      <w:r>
        <w:rPr>
          <w:rFonts w:ascii="宋体" w:eastAsia="宋体" w:hAnsi="宋体" w:hint="eastAsia"/>
          <w:sz w:val="24"/>
          <w:szCs w:val="24"/>
        </w:rPr>
        <w:t>，应</w:t>
      </w:r>
      <w:r>
        <w:rPr>
          <w:rFonts w:ascii="宋体" w:eastAsia="宋体" w:hAnsi="宋体"/>
          <w:sz w:val="24"/>
          <w:szCs w:val="24"/>
        </w:rPr>
        <w:t>包含完整的请求</w:t>
      </w:r>
      <w:r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响应</w:t>
      </w:r>
      <w:r>
        <w:rPr>
          <w:rFonts w:ascii="宋体" w:eastAsia="宋体" w:hAnsi="宋体"/>
          <w:sz w:val="24"/>
          <w:szCs w:val="24"/>
        </w:rPr>
        <w:t>信息字段</w:t>
      </w:r>
      <w:r>
        <w:rPr>
          <w:rFonts w:ascii="宋体" w:eastAsia="宋体" w:hAnsi="宋体" w:hint="eastAsia"/>
          <w:sz w:val="24"/>
          <w:szCs w:val="24"/>
        </w:rPr>
        <w:t>，针对</w:t>
      </w:r>
      <w:r>
        <w:rPr>
          <w:rFonts w:ascii="宋体" w:eastAsia="宋体" w:hAnsi="宋体"/>
          <w:sz w:val="24"/>
          <w:szCs w:val="24"/>
        </w:rPr>
        <w:t>具体环境</w:t>
      </w:r>
      <w:r>
        <w:rPr>
          <w:rFonts w:ascii="宋体" w:eastAsia="宋体" w:hAnsi="宋体" w:hint="eastAsia"/>
          <w:sz w:val="24"/>
          <w:szCs w:val="24"/>
        </w:rPr>
        <w:t>限制</w:t>
      </w:r>
      <w:r>
        <w:rPr>
          <w:rFonts w:ascii="宋体" w:eastAsia="宋体" w:hAnsi="宋体"/>
          <w:sz w:val="24"/>
          <w:szCs w:val="24"/>
        </w:rPr>
        <w:t>，如果是单边流量</w:t>
      </w:r>
      <w:r>
        <w:rPr>
          <w:rFonts w:ascii="宋体" w:eastAsia="宋体" w:hAnsi="宋体" w:hint="eastAsia"/>
          <w:sz w:val="24"/>
          <w:szCs w:val="24"/>
        </w:rPr>
        <w:t>导致</w:t>
      </w:r>
      <w:r>
        <w:rPr>
          <w:rFonts w:ascii="宋体" w:eastAsia="宋体" w:hAnsi="宋体"/>
          <w:sz w:val="24"/>
          <w:szCs w:val="24"/>
        </w:rPr>
        <w:t>只有</w:t>
      </w:r>
      <w:r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/>
          <w:sz w:val="24"/>
          <w:szCs w:val="24"/>
        </w:rPr>
        <w:t>或者</w:t>
      </w:r>
      <w:r>
        <w:rPr>
          <w:rFonts w:ascii="宋体" w:eastAsia="宋体" w:hAnsi="宋体" w:hint="eastAsia"/>
          <w:sz w:val="24"/>
          <w:szCs w:val="24"/>
        </w:rPr>
        <w:t>只有</w:t>
      </w:r>
      <w:r>
        <w:rPr>
          <w:rFonts w:ascii="宋体" w:eastAsia="宋体" w:hAnsi="宋体"/>
          <w:sz w:val="24"/>
          <w:szCs w:val="24"/>
        </w:rPr>
        <w:t>响应</w:t>
      </w:r>
      <w:r>
        <w:rPr>
          <w:rFonts w:ascii="宋体" w:eastAsia="宋体" w:hAnsi="宋体" w:hint="eastAsia"/>
          <w:sz w:val="24"/>
          <w:szCs w:val="24"/>
        </w:rPr>
        <w:t>的数据</w:t>
      </w:r>
      <w:r>
        <w:rPr>
          <w:rFonts w:ascii="宋体" w:eastAsia="宋体" w:hAnsi="宋体"/>
          <w:sz w:val="24"/>
          <w:szCs w:val="24"/>
        </w:rPr>
        <w:t>，则只填充对应的字段，</w:t>
      </w:r>
      <w:r>
        <w:rPr>
          <w:rFonts w:ascii="宋体" w:eastAsia="宋体" w:hAnsi="宋体" w:hint="eastAsia"/>
          <w:sz w:val="24"/>
          <w:szCs w:val="24"/>
        </w:rPr>
        <w:t>其余</w:t>
      </w:r>
      <w:r>
        <w:rPr>
          <w:rFonts w:ascii="宋体" w:eastAsia="宋体" w:hAnsi="宋体"/>
          <w:sz w:val="24"/>
          <w:szCs w:val="24"/>
        </w:rPr>
        <w:t>的留空。</w:t>
      </w:r>
    </w:p>
    <w:p w14:paraId="46E2E02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以下标棕色的为通用字段，标红色的为检测字段，其他为展示字段。</w:t>
      </w:r>
    </w:p>
    <w:p w14:paraId="08BE44F6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19" w:name="_Toc12373807"/>
      <w:r>
        <w:rPr>
          <w:rFonts w:ascii="宋体" w:hAnsi="宋体" w:hint="eastAsia"/>
          <w:sz w:val="24"/>
          <w:szCs w:val="24"/>
        </w:rPr>
        <w:t>HTTP</w:t>
      </w:r>
      <w:bookmarkEnd w:id="19"/>
    </w:p>
    <w:p w14:paraId="06685076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字段信息</w:t>
      </w:r>
    </w:p>
    <w:tbl>
      <w:tblPr>
        <w:tblW w:w="84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873"/>
        <w:gridCol w:w="873"/>
        <w:gridCol w:w="1860"/>
        <w:gridCol w:w="3300"/>
      </w:tblGrid>
      <w:tr w:rsidR="00210EA0" w14:paraId="6DB99947" w14:textId="77777777">
        <w:trPr>
          <w:tblHeader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E37018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02F86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3BE33F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89D13D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注释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CD378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10EA0" w14:paraId="528B31EB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3A2E36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line</w:t>
            </w: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_info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0B7302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string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47DFB5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DDD45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线路信息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E9AF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标识数据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来源</w:t>
            </w:r>
          </w:p>
        </w:tc>
      </w:tr>
      <w:tr w:rsidR="00210EA0" w14:paraId="70728865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06F5D0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access_time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11068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uint64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352ED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52728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日志生成时间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007418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元数据生成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时间</w:t>
            </w:r>
          </w:p>
        </w:tc>
      </w:tr>
      <w:tr w:rsidR="00210EA0" w14:paraId="0784A07C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E77610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sip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A928E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28E0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5F0B8B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源ip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4A900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客户端IP</w:t>
            </w:r>
          </w:p>
        </w:tc>
      </w:tr>
      <w:tr w:rsidR="00210EA0" w14:paraId="779FB265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0D682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sport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14EF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207AA1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0D653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源端口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F0595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客户端应用端口</w:t>
            </w:r>
          </w:p>
        </w:tc>
      </w:tr>
      <w:tr w:rsidR="00210EA0" w14:paraId="1A2D2E6D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8BC67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dip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490A0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13CAF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5D9C86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目的ip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4AAF20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服务端IP</w:t>
            </w:r>
          </w:p>
        </w:tc>
      </w:tr>
      <w:tr w:rsidR="00210EA0" w14:paraId="36CDE352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5AD03B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dport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F34FF6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4F52C2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268D68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目的端口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0BA53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服务端应用端口</w:t>
            </w:r>
          </w:p>
        </w:tc>
      </w:tr>
      <w:tr w:rsidR="00210EA0" w14:paraId="3195FA97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9682B1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uri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2088F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string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33E65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196E2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请求的资源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A49FD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HTTP包头的URI字段</w:t>
            </w:r>
          </w:p>
        </w:tc>
      </w:tr>
      <w:tr w:rsidR="00210EA0" w14:paraId="1CC9D0F1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BB3EC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host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637263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283EF7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04855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请求的域名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7D0F8A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HTTP包头的host字段</w:t>
            </w:r>
          </w:p>
        </w:tc>
      </w:tr>
      <w:tr w:rsidR="00210EA0" w14:paraId="31D01C15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615CAF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origin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2D62B8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30E8B5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5C6CFB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请求的原始来源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CDA216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HTTP包头的origin字段</w:t>
            </w:r>
          </w:p>
        </w:tc>
      </w:tr>
      <w:tr w:rsidR="00210EA0" w14:paraId="5E7E8F2B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D20F4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cookie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A19CE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0CBF35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1008C8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Cookie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2DA0C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HTTP包头的cookie字段</w:t>
            </w:r>
          </w:p>
        </w:tc>
      </w:tr>
      <w:tr w:rsidR="00210EA0" w14:paraId="3D9F699E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475564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agent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A39EF8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64810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D781F4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请求者信息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A135F2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HTTP包头的user-Agent字段</w:t>
            </w:r>
          </w:p>
        </w:tc>
      </w:tr>
      <w:tr w:rsidR="00210EA0" w14:paraId="6A65EF7D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A3B10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referer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CB698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9D4AC6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4A4DC5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链接来源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964F1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HTTP包头的referer字段</w:t>
            </w:r>
          </w:p>
        </w:tc>
      </w:tr>
      <w:tr w:rsidR="00210EA0" w14:paraId="6CF5C378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A17416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  <w:t>req</w:t>
            </w: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_data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EF5C7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bytes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BC01D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9FC4E3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请求</w:t>
            </w:r>
            <w:r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  <w:t>方向</w:t>
            </w: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body的数据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1174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截取请求</w:t>
            </w:r>
            <w:r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  <w:t>方向</w:t>
            </w: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部分数据，最多1000字节</w:t>
            </w:r>
          </w:p>
        </w:tc>
      </w:tr>
      <w:tr w:rsidR="00210EA0" w14:paraId="1DE82C1A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58CEE7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  <w:t>r</w:t>
            </w: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sp_</w:t>
            </w:r>
            <w:r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063496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bytes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C089A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82D8EF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响应</w:t>
            </w:r>
            <w:r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  <w:t>方向</w:t>
            </w: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body</w:t>
            </w:r>
            <w:r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  <w:t>的数据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C90C42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截取</w:t>
            </w:r>
            <w:r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  <w:t>响应方向</w:t>
            </w: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部分</w:t>
            </w:r>
            <w:r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  <w:t>数据，最多1000字节</w:t>
            </w:r>
          </w:p>
        </w:tc>
      </w:tr>
      <w:tr w:rsidR="00210EA0" w14:paraId="751FD39E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F0990A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method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2C0C4C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E0763B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49F3B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HTTP请求方法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FD868F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HTTP包头的method字段</w:t>
            </w:r>
          </w:p>
        </w:tc>
      </w:tr>
      <w:tr w:rsidR="00210EA0" w14:paraId="0DE39148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65307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AC0C7C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int32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67BBD3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9D7222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http状态码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304C15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http响应状态</w:t>
            </w:r>
          </w:p>
        </w:tc>
      </w:tr>
      <w:tr w:rsidR="00210EA0" w14:paraId="7AFCF23C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492DDA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lastRenderedPageBreak/>
              <w:t>setcookie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70F4F7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726971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3F95A" w14:textId="77777777" w:rsidR="00210EA0" w:rsidRDefault="00210EA0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C1E1B6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http包头中的Set_Cookie字段</w:t>
            </w:r>
          </w:p>
        </w:tc>
      </w:tr>
      <w:tr w:rsidR="00210EA0" w14:paraId="0363D230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E5D005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content_type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6A4322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9E37BB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CCEC9C" w14:textId="77777777" w:rsidR="00210EA0" w:rsidRDefault="00210EA0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9DD0E6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http包头中的Content_Type字段</w:t>
            </w:r>
          </w:p>
        </w:tc>
      </w:tr>
      <w:tr w:rsidR="00210EA0" w14:paraId="120125A6" w14:textId="77777777">
        <w:trPr>
          <w:cantSplit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832B9E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accept_language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2D1E5E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F2F169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242D53" w14:textId="77777777" w:rsidR="00210EA0" w:rsidRDefault="00210EA0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EB9D5F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HTTP包头的accept_language字段</w:t>
            </w:r>
          </w:p>
        </w:tc>
      </w:tr>
    </w:tbl>
    <w:p w14:paraId="510E0681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META_HTTP</w:t>
      </w:r>
    </w:p>
    <w:p w14:paraId="221C5B5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syntax = "proto2";</w:t>
      </w:r>
    </w:p>
    <w:p w14:paraId="34E9796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package Sensor;</w:t>
      </w:r>
    </w:p>
    <w:p w14:paraId="7BE2C82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 META_HTTP</w:t>
      </w:r>
    </w:p>
    <w:p w14:paraId="4626077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3BF9452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line_info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 ;</w:t>
      </w:r>
      <w:r>
        <w:rPr>
          <w:rFonts w:ascii="宋体" w:eastAsia="宋体" w:hAnsi="宋体"/>
          <w:sz w:val="24"/>
          <w:szCs w:val="24"/>
        </w:rPr>
        <w:tab/>
        <w:t>//线路信息</w:t>
      </w:r>
    </w:p>
    <w:p w14:paraId="64DF031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uint64</w:t>
      </w:r>
      <w:r>
        <w:rPr>
          <w:rFonts w:ascii="宋体" w:eastAsia="宋体" w:hAnsi="宋体"/>
          <w:sz w:val="24"/>
          <w:szCs w:val="24"/>
        </w:rPr>
        <w:tab/>
        <w:t>access_time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= 2 ;</w:t>
      </w:r>
      <w:r>
        <w:rPr>
          <w:rFonts w:ascii="宋体" w:eastAsia="宋体" w:hAnsi="宋体"/>
          <w:sz w:val="24"/>
          <w:szCs w:val="24"/>
        </w:rPr>
        <w:tab/>
        <w:t>//日志生成时间</w:t>
      </w:r>
    </w:p>
    <w:p w14:paraId="5A85A6D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uint32 sip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3 ;</w:t>
      </w:r>
      <w:r>
        <w:rPr>
          <w:rFonts w:ascii="宋体" w:eastAsia="宋体" w:hAnsi="宋体"/>
          <w:sz w:val="24"/>
          <w:szCs w:val="24"/>
        </w:rPr>
        <w:tab/>
        <w:t>//源ip</w:t>
      </w:r>
    </w:p>
    <w:p w14:paraId="545DCBF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sport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5 ;</w:t>
      </w:r>
      <w:r>
        <w:rPr>
          <w:rFonts w:ascii="宋体" w:eastAsia="宋体" w:hAnsi="宋体"/>
          <w:sz w:val="24"/>
          <w:szCs w:val="24"/>
        </w:rPr>
        <w:tab/>
        <w:t>//源端口</w:t>
      </w:r>
    </w:p>
    <w:p w14:paraId="2D66780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uint32 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6 ;</w:t>
      </w:r>
      <w:r>
        <w:rPr>
          <w:rFonts w:ascii="宋体" w:eastAsia="宋体" w:hAnsi="宋体"/>
          <w:sz w:val="24"/>
          <w:szCs w:val="24"/>
        </w:rPr>
        <w:tab/>
        <w:t>//目的ip</w:t>
      </w:r>
    </w:p>
    <w:p w14:paraId="4F169DD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dport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8 ;</w:t>
      </w:r>
      <w:r>
        <w:rPr>
          <w:rFonts w:ascii="宋体" w:eastAsia="宋体" w:hAnsi="宋体"/>
          <w:sz w:val="24"/>
          <w:szCs w:val="24"/>
        </w:rPr>
        <w:tab/>
        <w:t>//目的端口</w:t>
      </w:r>
    </w:p>
    <w:p w14:paraId="31B16AD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ab/>
        <w:t>uri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9 ;</w:t>
      </w:r>
      <w:r>
        <w:rPr>
          <w:rFonts w:ascii="宋体" w:eastAsia="宋体" w:hAnsi="宋体"/>
          <w:sz w:val="24"/>
          <w:szCs w:val="24"/>
        </w:rPr>
        <w:tab/>
        <w:t>//请求的资源</w:t>
      </w:r>
    </w:p>
    <w:p w14:paraId="7E5D778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host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11;</w:t>
      </w:r>
      <w:r>
        <w:rPr>
          <w:rFonts w:ascii="宋体" w:eastAsia="宋体" w:hAnsi="宋体"/>
          <w:sz w:val="24"/>
          <w:szCs w:val="24"/>
        </w:rPr>
        <w:tab/>
        <w:t>//请求的域名</w:t>
      </w:r>
    </w:p>
    <w:p w14:paraId="62BE53D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ab/>
        <w:t>origin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13;</w:t>
      </w:r>
      <w:r>
        <w:rPr>
          <w:rFonts w:ascii="宋体" w:eastAsia="宋体" w:hAnsi="宋体"/>
          <w:sz w:val="24"/>
          <w:szCs w:val="24"/>
        </w:rPr>
        <w:tab/>
        <w:t>//请求的原始来源</w:t>
      </w:r>
    </w:p>
    <w:p w14:paraId="3AA295E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ab/>
        <w:t>cookie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14;</w:t>
      </w:r>
      <w:r>
        <w:rPr>
          <w:rFonts w:ascii="宋体" w:eastAsia="宋体" w:hAnsi="宋体"/>
          <w:sz w:val="24"/>
          <w:szCs w:val="24"/>
        </w:rPr>
        <w:tab/>
        <w:t>//Cookie</w:t>
      </w:r>
    </w:p>
    <w:p w14:paraId="0A5D870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agent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15;</w:t>
      </w:r>
      <w:r>
        <w:rPr>
          <w:rFonts w:ascii="宋体" w:eastAsia="宋体" w:hAnsi="宋体"/>
          <w:sz w:val="24"/>
          <w:szCs w:val="24"/>
        </w:rPr>
        <w:tab/>
        <w:t>//请求者信息</w:t>
      </w:r>
    </w:p>
    <w:p w14:paraId="4110DAC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referer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= 16;</w:t>
      </w:r>
      <w:r>
        <w:rPr>
          <w:rFonts w:ascii="宋体" w:eastAsia="宋体" w:hAnsi="宋体"/>
          <w:sz w:val="24"/>
          <w:szCs w:val="24"/>
        </w:rPr>
        <w:tab/>
        <w:t>//链接来源</w:t>
      </w:r>
    </w:p>
    <w:p w14:paraId="3EA6AF1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bytes</w:t>
      </w:r>
      <w:r>
        <w:rPr>
          <w:rFonts w:ascii="宋体" w:eastAsia="宋体" w:hAnsi="宋体"/>
          <w:sz w:val="24"/>
          <w:szCs w:val="24"/>
        </w:rPr>
        <w:tab/>
        <w:t>req_data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18;</w:t>
      </w:r>
      <w:r>
        <w:rPr>
          <w:rFonts w:ascii="宋体" w:eastAsia="宋体" w:hAnsi="宋体"/>
          <w:sz w:val="24"/>
          <w:szCs w:val="24"/>
        </w:rPr>
        <w:tab/>
        <w:t>//请求方向body的数据</w:t>
      </w:r>
    </w:p>
    <w:p w14:paraId="1B98875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bytes</w:t>
      </w:r>
      <w:r>
        <w:rPr>
          <w:rFonts w:ascii="宋体" w:eastAsia="宋体" w:hAnsi="宋体"/>
          <w:sz w:val="24"/>
          <w:szCs w:val="24"/>
        </w:rPr>
        <w:tab/>
        <w:t>rsp_data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19;</w:t>
      </w:r>
      <w:r>
        <w:rPr>
          <w:rFonts w:ascii="宋体" w:eastAsia="宋体" w:hAnsi="宋体"/>
          <w:sz w:val="24"/>
          <w:szCs w:val="24"/>
        </w:rPr>
        <w:tab/>
        <w:t>//响应方向body的数据</w:t>
      </w:r>
    </w:p>
    <w:p w14:paraId="458CB0A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method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20;</w:t>
      </w:r>
      <w:r>
        <w:rPr>
          <w:rFonts w:ascii="宋体" w:eastAsia="宋体" w:hAnsi="宋体"/>
          <w:sz w:val="24"/>
          <w:szCs w:val="24"/>
        </w:rPr>
        <w:tab/>
        <w:t>//HTTP请求方法</w:t>
      </w:r>
    </w:p>
    <w:p w14:paraId="4160E7C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status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21;</w:t>
      </w:r>
      <w:r>
        <w:rPr>
          <w:rFonts w:ascii="宋体" w:eastAsia="宋体" w:hAnsi="宋体"/>
          <w:sz w:val="24"/>
          <w:szCs w:val="24"/>
        </w:rPr>
        <w:tab/>
        <w:t>//http状态码</w:t>
      </w:r>
    </w:p>
    <w:p w14:paraId="3DA8AE9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setcookie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22;</w:t>
      </w:r>
      <w:r>
        <w:rPr>
          <w:rFonts w:ascii="宋体" w:eastAsia="宋体" w:hAnsi="宋体"/>
          <w:sz w:val="24"/>
          <w:szCs w:val="24"/>
        </w:rPr>
        <w:tab/>
      </w:r>
    </w:p>
    <w:p w14:paraId="0B3E7C8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content_type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= 23;</w:t>
      </w:r>
      <w:r>
        <w:rPr>
          <w:rFonts w:ascii="宋体" w:eastAsia="宋体" w:hAnsi="宋体"/>
          <w:sz w:val="24"/>
          <w:szCs w:val="24"/>
        </w:rPr>
        <w:tab/>
      </w:r>
    </w:p>
    <w:p w14:paraId="773CC85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accept_language</w:t>
      </w:r>
      <w:r>
        <w:rPr>
          <w:rFonts w:ascii="宋体" w:eastAsia="宋体" w:hAnsi="宋体"/>
          <w:sz w:val="24"/>
          <w:szCs w:val="24"/>
        </w:rPr>
        <w:tab/>
        <w:t>= 24;</w:t>
      </w:r>
      <w:r>
        <w:rPr>
          <w:rFonts w:ascii="宋体" w:eastAsia="宋体" w:hAnsi="宋体"/>
          <w:sz w:val="24"/>
          <w:szCs w:val="24"/>
        </w:rPr>
        <w:tab/>
      </w:r>
    </w:p>
    <w:p w14:paraId="71DECEB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0BADB208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20" w:name="_Toc12373808"/>
      <w:r>
        <w:rPr>
          <w:rFonts w:ascii="宋体" w:hAnsi="宋体" w:hint="eastAsia"/>
          <w:sz w:val="24"/>
          <w:szCs w:val="24"/>
        </w:rPr>
        <w:t>DNS</w:t>
      </w:r>
      <w:bookmarkEnd w:id="20"/>
    </w:p>
    <w:p w14:paraId="21938525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字段信息</w:t>
      </w:r>
    </w:p>
    <w:tbl>
      <w:tblPr>
        <w:tblW w:w="8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849"/>
        <w:gridCol w:w="825"/>
        <w:gridCol w:w="1799"/>
        <w:gridCol w:w="3843"/>
      </w:tblGrid>
      <w:tr w:rsidR="00210EA0" w14:paraId="55500A98" w14:textId="77777777">
        <w:trPr>
          <w:tblHeader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67A4AC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253839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EA9F19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E66B5A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注释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B163D6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10EA0" w14:paraId="1CB75B7B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B33AB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line</w:t>
            </w: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_info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E1567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string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BF5CD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5A5C41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线路信息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921EE0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标识数据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来源</w:t>
            </w:r>
          </w:p>
        </w:tc>
      </w:tr>
      <w:tr w:rsidR="00210EA0" w14:paraId="4F647BC7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3D4AE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access_time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0971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uint64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60B57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1DFF2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日志生成时间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D2571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元数据生成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时间</w:t>
            </w:r>
          </w:p>
        </w:tc>
      </w:tr>
      <w:tr w:rsidR="00210EA0" w14:paraId="03F0343C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ED5A88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sip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B6FA10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A3E572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A611A5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源ip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FA880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客户端IP</w:t>
            </w:r>
          </w:p>
        </w:tc>
      </w:tr>
      <w:tr w:rsidR="00210EA0" w14:paraId="495E608A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108D7B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lastRenderedPageBreak/>
              <w:t>sport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107D8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AD6A36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D040E1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源端口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55D87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客户端应用端口</w:t>
            </w:r>
          </w:p>
        </w:tc>
      </w:tr>
      <w:tr w:rsidR="00210EA0" w14:paraId="3D492F79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AA6C05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dip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FEC625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045A79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0FB669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目的ip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D5CDE8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服务端IP</w:t>
            </w:r>
          </w:p>
        </w:tc>
      </w:tr>
      <w:tr w:rsidR="00210EA0" w14:paraId="03326C7A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AF07E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dport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CF05A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19B91B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DF12E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目的端口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E6114C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服务端应用端口</w:t>
            </w:r>
          </w:p>
        </w:tc>
      </w:tr>
      <w:tr w:rsidR="00210EA0" w14:paraId="53B04FE5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782BF5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dns_type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3B3337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int32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28B453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9AAAD9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DNS访问类型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990060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请求</w:t>
            </w:r>
            <w:r>
              <w:rPr>
                <w:rStyle w:val="td-span"/>
                <w:rFonts w:ascii="宋体" w:eastAsia="宋体" w:hAnsi="宋体"/>
                <w:sz w:val="18"/>
                <w:szCs w:val="18"/>
              </w:rPr>
              <w:t>为0，</w:t>
            </w: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响应</w:t>
            </w:r>
            <w:r>
              <w:rPr>
                <w:rStyle w:val="td-span"/>
                <w:rFonts w:ascii="宋体" w:eastAsia="宋体" w:hAnsi="宋体"/>
                <w:sz w:val="18"/>
                <w:szCs w:val="18"/>
              </w:rPr>
              <w:t>为1</w:t>
            </w:r>
          </w:p>
        </w:tc>
      </w:tr>
      <w:tr w:rsidR="00210EA0" w14:paraId="7D30CDA7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F5E90C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reply_code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FA3791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int32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329716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DADF91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DNS响应结果状态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BF7678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响应报文中Flags字段中的</w:t>
            </w:r>
            <w:r>
              <w:rPr>
                <w:rStyle w:val="td-span"/>
                <w:rFonts w:ascii="宋体" w:eastAsia="宋体" w:hAnsi="宋体"/>
                <w:sz w:val="18"/>
                <w:szCs w:val="18"/>
              </w:rPr>
              <w:t>r</w:t>
            </w: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eply code信息</w:t>
            </w:r>
          </w:p>
        </w:tc>
      </w:tr>
      <w:tr w:rsidR="00210EA0" w14:paraId="6A6B5404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4E8DBB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host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A027C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221BB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8EE87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  <w:t>h</w:t>
            </w: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ost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79101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请求的域名信息</w:t>
            </w:r>
          </w:p>
        </w:tc>
      </w:tr>
      <w:tr w:rsidR="00210EA0" w14:paraId="448E9C33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82FB7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addr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F6C2A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973FA3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重复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71336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地址资源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CE7C98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DNS的A记录，表示该host对应的IP地址信息</w:t>
            </w:r>
          </w:p>
        </w:tc>
      </w:tr>
      <w:tr w:rsidR="00210EA0" w14:paraId="6832A5D9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0B273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cname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EC6F4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74D746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重复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7356FF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域名的规范名称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DD41D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DNS的CNAME记录，表示该host域名的其他别名记录</w:t>
            </w:r>
          </w:p>
        </w:tc>
      </w:tr>
      <w:tr w:rsidR="00210EA0" w14:paraId="11426B9D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115523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mx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C21B8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A6490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重复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4BE8A1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邮件交换记录</w:t>
            </w: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2861F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DNS的MX记录</w:t>
            </w:r>
          </w:p>
        </w:tc>
      </w:tr>
      <w:tr w:rsidR="00210EA0" w14:paraId="648C97D8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732B0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txt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D05CCF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8546FE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01574B" w14:textId="77777777" w:rsidR="00210EA0" w:rsidRDefault="00210EA0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7E83A1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域名附加信息</w:t>
            </w:r>
          </w:p>
        </w:tc>
      </w:tr>
    </w:tbl>
    <w:p w14:paraId="00AA29F1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META_DNS</w:t>
      </w:r>
    </w:p>
    <w:p w14:paraId="1B17A85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 META_DNS</w:t>
      </w:r>
    </w:p>
    <w:p w14:paraId="75A0F3E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3AB8FCE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line_info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 ;</w:t>
      </w:r>
      <w:r>
        <w:rPr>
          <w:rFonts w:ascii="宋体" w:eastAsia="宋体" w:hAnsi="宋体"/>
          <w:sz w:val="24"/>
          <w:szCs w:val="24"/>
        </w:rPr>
        <w:tab/>
        <w:t>//线路信息</w:t>
      </w:r>
    </w:p>
    <w:p w14:paraId="65CA28D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uint64</w:t>
      </w:r>
      <w:r>
        <w:rPr>
          <w:rFonts w:ascii="宋体" w:eastAsia="宋体" w:hAnsi="宋体"/>
          <w:sz w:val="24"/>
          <w:szCs w:val="24"/>
        </w:rPr>
        <w:tab/>
        <w:t>access_time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2 ;</w:t>
      </w:r>
      <w:r>
        <w:rPr>
          <w:rFonts w:ascii="宋体" w:eastAsia="宋体" w:hAnsi="宋体"/>
          <w:sz w:val="24"/>
          <w:szCs w:val="24"/>
        </w:rPr>
        <w:tab/>
        <w:t>//日志生成时间</w:t>
      </w:r>
    </w:p>
    <w:p w14:paraId="178CB50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uint32 sip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3 ;</w:t>
      </w:r>
      <w:r>
        <w:rPr>
          <w:rFonts w:ascii="宋体" w:eastAsia="宋体" w:hAnsi="宋体"/>
          <w:sz w:val="24"/>
          <w:szCs w:val="24"/>
        </w:rPr>
        <w:tab/>
        <w:t>//源ip</w:t>
      </w:r>
    </w:p>
    <w:p w14:paraId="0C0A15AE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sport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5 ;</w:t>
      </w:r>
      <w:r>
        <w:rPr>
          <w:rFonts w:ascii="宋体" w:eastAsia="宋体" w:hAnsi="宋体"/>
          <w:sz w:val="24"/>
          <w:szCs w:val="24"/>
        </w:rPr>
        <w:tab/>
        <w:t>//源端口</w:t>
      </w:r>
    </w:p>
    <w:p w14:paraId="79EE6DE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uint32 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6 ;</w:t>
      </w:r>
      <w:r>
        <w:rPr>
          <w:rFonts w:ascii="宋体" w:eastAsia="宋体" w:hAnsi="宋体"/>
          <w:sz w:val="24"/>
          <w:szCs w:val="24"/>
        </w:rPr>
        <w:tab/>
        <w:t>//目的ip</w:t>
      </w:r>
    </w:p>
    <w:p w14:paraId="4AFB31E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dport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8 ;</w:t>
      </w:r>
      <w:r>
        <w:rPr>
          <w:rFonts w:ascii="宋体" w:eastAsia="宋体" w:hAnsi="宋体"/>
          <w:sz w:val="24"/>
          <w:szCs w:val="24"/>
        </w:rPr>
        <w:tab/>
        <w:t>//目的端口</w:t>
      </w:r>
    </w:p>
    <w:p w14:paraId="21B53B1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dns_type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9 ;</w:t>
      </w:r>
      <w:r>
        <w:rPr>
          <w:rFonts w:ascii="宋体" w:eastAsia="宋体" w:hAnsi="宋体"/>
          <w:sz w:val="24"/>
          <w:szCs w:val="24"/>
        </w:rPr>
        <w:tab/>
        <w:t>//DNS访问类型</w:t>
      </w:r>
    </w:p>
    <w:p w14:paraId="40A7A2B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int32</w:t>
      </w:r>
      <w:r>
        <w:rPr>
          <w:rFonts w:ascii="宋体" w:eastAsia="宋体" w:hAnsi="宋体"/>
          <w:sz w:val="24"/>
          <w:szCs w:val="24"/>
        </w:rPr>
        <w:tab/>
        <w:t>reply_code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10;</w:t>
      </w:r>
      <w:r>
        <w:rPr>
          <w:rFonts w:ascii="宋体" w:eastAsia="宋体" w:hAnsi="宋体"/>
          <w:sz w:val="24"/>
          <w:szCs w:val="24"/>
        </w:rPr>
        <w:tab/>
        <w:t>//DNS响应结果状态</w:t>
      </w:r>
    </w:p>
    <w:p w14:paraId="7A1B02E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host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12;</w:t>
      </w:r>
      <w:r>
        <w:rPr>
          <w:rFonts w:ascii="宋体" w:eastAsia="宋体" w:hAnsi="宋体"/>
          <w:sz w:val="24"/>
          <w:szCs w:val="24"/>
        </w:rPr>
        <w:tab/>
        <w:t>//host</w:t>
      </w:r>
    </w:p>
    <w:p w14:paraId="794B346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repeated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addr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14;</w:t>
      </w:r>
      <w:r>
        <w:rPr>
          <w:rFonts w:ascii="宋体" w:eastAsia="宋体" w:hAnsi="宋体"/>
          <w:sz w:val="24"/>
          <w:szCs w:val="24"/>
        </w:rPr>
        <w:tab/>
        <w:t>//地址资源</w:t>
      </w:r>
    </w:p>
    <w:p w14:paraId="55254CC5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repeated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cname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15;</w:t>
      </w:r>
      <w:r>
        <w:rPr>
          <w:rFonts w:ascii="宋体" w:eastAsia="宋体" w:hAnsi="宋体"/>
          <w:sz w:val="24"/>
          <w:szCs w:val="24"/>
        </w:rPr>
        <w:tab/>
        <w:t>//域名的规范名称</w:t>
      </w:r>
    </w:p>
    <w:p w14:paraId="12FF123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repeated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mx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16;</w:t>
      </w:r>
      <w:r>
        <w:rPr>
          <w:rFonts w:ascii="宋体" w:eastAsia="宋体" w:hAnsi="宋体"/>
          <w:sz w:val="24"/>
          <w:szCs w:val="24"/>
        </w:rPr>
        <w:tab/>
        <w:t>//邮件交换记录</w:t>
      </w:r>
    </w:p>
    <w:p w14:paraId="5E696F2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repeated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txt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17;</w:t>
      </w:r>
      <w:r>
        <w:rPr>
          <w:rFonts w:ascii="宋体" w:eastAsia="宋体" w:hAnsi="宋体"/>
          <w:sz w:val="24"/>
          <w:szCs w:val="24"/>
        </w:rPr>
        <w:tab/>
      </w:r>
    </w:p>
    <w:p w14:paraId="0DD9784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6AE8A245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21" w:name="_Toc12373809"/>
      <w:r>
        <w:rPr>
          <w:rFonts w:ascii="宋体" w:hAnsi="宋体"/>
          <w:sz w:val="24"/>
          <w:szCs w:val="24"/>
        </w:rPr>
        <w:t>POP3/SMTP/IMAP</w:t>
      </w:r>
      <w:bookmarkEnd w:id="21"/>
    </w:p>
    <w:p w14:paraId="79A626C7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字段信息</w:t>
      </w:r>
    </w:p>
    <w:tbl>
      <w:tblPr>
        <w:tblW w:w="8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791"/>
        <w:gridCol w:w="1015"/>
        <w:gridCol w:w="1095"/>
        <w:gridCol w:w="4415"/>
      </w:tblGrid>
      <w:tr w:rsidR="00210EA0" w14:paraId="2CE93CD7" w14:textId="77777777">
        <w:trPr>
          <w:tblHeader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2A87EA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AD244D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568767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951D55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注释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33871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10EA0" w14:paraId="15007820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CFCC4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lastRenderedPageBreak/>
              <w:t>line</w:t>
            </w: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_info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BFD1B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89DBA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DB17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线路信息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4E542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标识数据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来源</w:t>
            </w:r>
          </w:p>
        </w:tc>
      </w:tr>
      <w:tr w:rsidR="00210EA0" w14:paraId="0F683059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0D306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access_time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07A66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uint64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87B156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AAE3B8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日志生成时间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EEDB8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元数据生成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时间</w:t>
            </w:r>
          </w:p>
        </w:tc>
      </w:tr>
      <w:tr w:rsidR="00210EA0" w14:paraId="0F9F3B25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136E32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proto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773FEB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DBE65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20C536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应用协议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3AA380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邮件使用的应用协议（pop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3</w:t>
            </w: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，imap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，smtp）</w:t>
            </w:r>
          </w:p>
        </w:tc>
      </w:tr>
      <w:tr w:rsidR="00210EA0" w14:paraId="67391B33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CC58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sip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22594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C8E4F2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03E910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源ip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10E54B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客户端IP</w:t>
            </w:r>
          </w:p>
        </w:tc>
      </w:tr>
      <w:tr w:rsidR="00210EA0" w14:paraId="48DD55E0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D57322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sport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E9FA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2F2A92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8114A2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源端口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14C6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客户端应用端口</w:t>
            </w:r>
          </w:p>
        </w:tc>
      </w:tr>
      <w:tr w:rsidR="00210EA0" w14:paraId="15C933D8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344445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dip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2BF95C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0A26A6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797B2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目的ip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777B7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服务端IP</w:t>
            </w:r>
          </w:p>
        </w:tc>
      </w:tr>
      <w:tr w:rsidR="00210EA0" w14:paraId="7E6E50AA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D6993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dport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C1CD11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E4F471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2892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目的端口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D3E7B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服务端应用端口</w:t>
            </w:r>
          </w:p>
        </w:tc>
      </w:tr>
      <w:tr w:rsidR="00210EA0" w14:paraId="0AA4E0F9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19987E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mid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FC1B07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59BB0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524EA3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邮件id号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9F7053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数据包中的message-id信息</w:t>
            </w:r>
          </w:p>
        </w:tc>
      </w:tr>
      <w:tr w:rsidR="00210EA0" w14:paraId="723C6C9A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575922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035023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26191E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9E7BE6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邮件发送/接收时间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404E3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邮件包头中的邮件发送/接收时间</w:t>
            </w:r>
          </w:p>
        </w:tc>
      </w:tr>
      <w:tr w:rsidR="00210EA0" w14:paraId="0930BF9A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1F3E9E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mail_from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1F1D1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969E2B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3E96C8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邮件发送人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B7B9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来自于邮件头相应字段</w:t>
            </w:r>
          </w:p>
        </w:tc>
      </w:tr>
      <w:tr w:rsidR="00210EA0" w14:paraId="70E08CB7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331A8A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to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8DDE5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96E6D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2304C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邮件接收人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7BEA8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来自于邮件头相应字段</w:t>
            </w:r>
          </w:p>
        </w:tc>
      </w:tr>
      <w:tr w:rsidR="00210EA0" w14:paraId="5AE72B6B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833340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cc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52184F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7B647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CB0EC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邮件抄送人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032D2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来自于邮件头相应字段</w:t>
            </w:r>
          </w:p>
        </w:tc>
      </w:tr>
      <w:tr w:rsidR="00210EA0" w14:paraId="0A96D1DB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799F61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subject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44193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B48FA1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6C43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主题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D1682F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来自于邮件头相应字段</w:t>
            </w:r>
          </w:p>
        </w:tc>
      </w:tr>
      <w:tr w:rsidR="00210EA0" w14:paraId="7590173E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FD7EE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plain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FAFEB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09E023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E860A7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邮件正文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D0BA8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来自于邮件头相应字段</w:t>
            </w:r>
          </w:p>
        </w:tc>
      </w:tr>
      <w:tr w:rsidR="00210EA0" w14:paraId="5632E397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D895B1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attach_md5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F37DFF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35592F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AB26B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附件md5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F9B8CA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来自于邮件头相应字段(属于mail_attachment，可能有多个附件)</w:t>
            </w:r>
          </w:p>
        </w:tc>
      </w:tr>
      <w:tr w:rsidR="00210EA0" w14:paraId="6858248B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51F94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mime_type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D45E46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3182A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6E886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附件mime_type（字典库）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74A12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来自于邮件头相应字段(属于mail_attachment，可能有多个附件)</w:t>
            </w:r>
          </w:p>
        </w:tc>
      </w:tr>
      <w:tr w:rsidR="00210EA0" w14:paraId="3F31F999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7EE99A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D46B25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F5F1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906187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附件名字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FA6643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来自于邮件头相应字段(属于mail_attachment，可能有多个附件)</w:t>
            </w:r>
          </w:p>
        </w:tc>
      </w:tr>
      <w:tr w:rsidR="00210EA0" w14:paraId="7F655E07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41339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bcc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649C2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C7EA93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7ED1C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邮件密送人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42D15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来自于邮件头相应字段</w:t>
            </w:r>
          </w:p>
        </w:tc>
      </w:tr>
    </w:tbl>
    <w:p w14:paraId="6ED51C90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META_MAIL</w:t>
      </w:r>
    </w:p>
    <w:p w14:paraId="00B5C16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 META_MAIL</w:t>
      </w:r>
    </w:p>
    <w:p w14:paraId="57C9D82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7575FF1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ab/>
        <w:t>line_info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 ;</w:t>
      </w:r>
      <w:r>
        <w:rPr>
          <w:rFonts w:ascii="宋体" w:eastAsia="宋体" w:hAnsi="宋体"/>
          <w:sz w:val="24"/>
          <w:szCs w:val="24"/>
        </w:rPr>
        <w:tab/>
        <w:t>//线路信息</w:t>
      </w:r>
    </w:p>
    <w:p w14:paraId="4AC755F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uint64</w:t>
      </w:r>
      <w:r>
        <w:rPr>
          <w:rFonts w:ascii="宋体" w:eastAsia="宋体" w:hAnsi="宋体"/>
          <w:sz w:val="24"/>
          <w:szCs w:val="24"/>
        </w:rPr>
        <w:tab/>
        <w:t>access_time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2 ;</w:t>
      </w:r>
      <w:r>
        <w:rPr>
          <w:rFonts w:ascii="宋体" w:eastAsia="宋体" w:hAnsi="宋体"/>
          <w:sz w:val="24"/>
          <w:szCs w:val="24"/>
        </w:rPr>
        <w:tab/>
        <w:t>//日志生成时间</w:t>
      </w:r>
    </w:p>
    <w:p w14:paraId="5C39CB75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proto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3 ;</w:t>
      </w:r>
      <w:r>
        <w:rPr>
          <w:rFonts w:ascii="宋体" w:eastAsia="宋体" w:hAnsi="宋体"/>
          <w:sz w:val="24"/>
          <w:szCs w:val="24"/>
        </w:rPr>
        <w:tab/>
        <w:t>//应用协议</w:t>
      </w:r>
    </w:p>
    <w:p w14:paraId="303F227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uint32 sip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4 ;</w:t>
      </w:r>
      <w:r>
        <w:rPr>
          <w:rFonts w:ascii="宋体" w:eastAsia="宋体" w:hAnsi="宋体"/>
          <w:sz w:val="24"/>
          <w:szCs w:val="24"/>
        </w:rPr>
        <w:tab/>
        <w:t>//源ip</w:t>
      </w:r>
    </w:p>
    <w:p w14:paraId="011A1CB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sport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5 ;</w:t>
      </w:r>
      <w:r>
        <w:rPr>
          <w:rFonts w:ascii="宋体" w:eastAsia="宋体" w:hAnsi="宋体"/>
          <w:sz w:val="24"/>
          <w:szCs w:val="24"/>
        </w:rPr>
        <w:tab/>
        <w:t>//源端口</w:t>
      </w:r>
    </w:p>
    <w:p w14:paraId="61CBE75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uint32 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6 ;</w:t>
      </w:r>
      <w:r>
        <w:rPr>
          <w:rFonts w:ascii="宋体" w:eastAsia="宋体" w:hAnsi="宋体"/>
          <w:sz w:val="24"/>
          <w:szCs w:val="24"/>
        </w:rPr>
        <w:tab/>
        <w:t>//目的ip</w:t>
      </w:r>
    </w:p>
    <w:p w14:paraId="6676555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dport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8 ;</w:t>
      </w:r>
      <w:r>
        <w:rPr>
          <w:rFonts w:ascii="宋体" w:eastAsia="宋体" w:hAnsi="宋体"/>
          <w:sz w:val="24"/>
          <w:szCs w:val="24"/>
        </w:rPr>
        <w:tab/>
        <w:t>//目的端口</w:t>
      </w:r>
    </w:p>
    <w:p w14:paraId="64B5998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mid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10;</w:t>
      </w:r>
      <w:r>
        <w:rPr>
          <w:rFonts w:ascii="宋体" w:eastAsia="宋体" w:hAnsi="宋体"/>
          <w:sz w:val="24"/>
          <w:szCs w:val="24"/>
        </w:rPr>
        <w:tab/>
        <w:t>//邮件id号</w:t>
      </w:r>
    </w:p>
    <w:p w14:paraId="25D02B4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time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11;</w:t>
      </w:r>
      <w:r>
        <w:rPr>
          <w:rFonts w:ascii="宋体" w:eastAsia="宋体" w:hAnsi="宋体"/>
          <w:sz w:val="24"/>
          <w:szCs w:val="24"/>
        </w:rPr>
        <w:tab/>
        <w:t>//邮件发送/接收时间</w:t>
      </w:r>
    </w:p>
    <w:p w14:paraId="3E19556E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mail_from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12;</w:t>
      </w:r>
      <w:r>
        <w:rPr>
          <w:rFonts w:ascii="宋体" w:eastAsia="宋体" w:hAnsi="宋体"/>
          <w:sz w:val="24"/>
          <w:szCs w:val="24"/>
        </w:rPr>
        <w:tab/>
        <w:t>//邮件发送人</w:t>
      </w:r>
    </w:p>
    <w:p w14:paraId="6CEF227E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to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13;</w:t>
      </w:r>
      <w:r>
        <w:rPr>
          <w:rFonts w:ascii="宋体" w:eastAsia="宋体" w:hAnsi="宋体"/>
          <w:sz w:val="24"/>
          <w:szCs w:val="24"/>
        </w:rPr>
        <w:tab/>
        <w:t>//邮件接收人</w:t>
      </w:r>
    </w:p>
    <w:p w14:paraId="2D0B2B3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cc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14;</w:t>
      </w:r>
      <w:r>
        <w:rPr>
          <w:rFonts w:ascii="宋体" w:eastAsia="宋体" w:hAnsi="宋体"/>
          <w:sz w:val="24"/>
          <w:szCs w:val="24"/>
        </w:rPr>
        <w:tab/>
        <w:t>//邮件抄送人</w:t>
      </w:r>
    </w:p>
    <w:p w14:paraId="2084D48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subject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15;</w:t>
      </w:r>
      <w:r>
        <w:rPr>
          <w:rFonts w:ascii="宋体" w:eastAsia="宋体" w:hAnsi="宋体"/>
          <w:sz w:val="24"/>
          <w:szCs w:val="24"/>
        </w:rPr>
        <w:tab/>
        <w:t>//主题</w:t>
      </w:r>
    </w:p>
    <w:p w14:paraId="22DA6E8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plain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16;</w:t>
      </w:r>
      <w:r>
        <w:rPr>
          <w:rFonts w:ascii="宋体" w:eastAsia="宋体" w:hAnsi="宋体"/>
          <w:sz w:val="24"/>
          <w:szCs w:val="24"/>
        </w:rPr>
        <w:tab/>
        <w:t>//邮件正文</w:t>
      </w:r>
    </w:p>
    <w:p w14:paraId="30CEF3F5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attach_md5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17;</w:t>
      </w:r>
      <w:r>
        <w:rPr>
          <w:rFonts w:ascii="宋体" w:eastAsia="宋体" w:hAnsi="宋体"/>
          <w:sz w:val="24"/>
          <w:szCs w:val="24"/>
        </w:rPr>
        <w:tab/>
        <w:t>//附件md5</w:t>
      </w:r>
    </w:p>
    <w:p w14:paraId="0E71B95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mime_type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18;</w:t>
      </w:r>
      <w:r>
        <w:rPr>
          <w:rFonts w:ascii="宋体" w:eastAsia="宋体" w:hAnsi="宋体"/>
          <w:sz w:val="24"/>
          <w:szCs w:val="24"/>
        </w:rPr>
        <w:tab/>
        <w:t>//附件mime_type（字典库）</w:t>
      </w:r>
    </w:p>
    <w:p w14:paraId="3BE05FC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name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19;</w:t>
      </w:r>
      <w:r>
        <w:rPr>
          <w:rFonts w:ascii="宋体" w:eastAsia="宋体" w:hAnsi="宋体"/>
          <w:sz w:val="24"/>
          <w:szCs w:val="24"/>
        </w:rPr>
        <w:tab/>
        <w:t>//附件名字</w:t>
      </w:r>
    </w:p>
    <w:p w14:paraId="29C723F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optional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bcc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21;</w:t>
      </w:r>
      <w:r>
        <w:rPr>
          <w:rFonts w:ascii="宋体" w:eastAsia="宋体" w:hAnsi="宋体"/>
          <w:sz w:val="24"/>
          <w:szCs w:val="24"/>
        </w:rPr>
        <w:tab/>
        <w:t>//邮件密送人</w:t>
      </w:r>
    </w:p>
    <w:p w14:paraId="57BBB04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566706DC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22" w:name="_Toc12373810"/>
      <w:r>
        <w:rPr>
          <w:rFonts w:ascii="宋体" w:hAnsi="宋体" w:hint="eastAsia"/>
          <w:sz w:val="24"/>
          <w:szCs w:val="24"/>
        </w:rPr>
        <w:t>SSL</w:t>
      </w:r>
      <w:bookmarkEnd w:id="22"/>
    </w:p>
    <w:p w14:paraId="497F090D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字段信息</w:t>
      </w:r>
    </w:p>
    <w:tbl>
      <w:tblPr>
        <w:tblW w:w="8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140"/>
        <w:gridCol w:w="772"/>
        <w:gridCol w:w="1678"/>
        <w:gridCol w:w="3726"/>
      </w:tblGrid>
      <w:tr w:rsidR="00210EA0" w14:paraId="6B648570" w14:textId="77777777">
        <w:trPr>
          <w:tblHeader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8B1D7A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F69E6C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86B8E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B2E3A8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注释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D458EF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10EA0" w14:paraId="65864E9B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6017D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line</w:t>
            </w: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_info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8074F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string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1509D8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27679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线路信息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BD76E1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标识数据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来源</w:t>
            </w:r>
          </w:p>
        </w:tc>
      </w:tr>
      <w:tr w:rsidR="00210EA0" w14:paraId="302239F1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828B5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access_time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286C2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uint64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CB305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0AA80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日志生成时间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DD5C1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元数据生成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时间</w:t>
            </w:r>
          </w:p>
        </w:tc>
      </w:tr>
      <w:tr w:rsidR="00210EA0" w14:paraId="101166AF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15A1E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sip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F0DC1B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38D2B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F7DD2B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源ip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EC80A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客户端IP</w:t>
            </w:r>
          </w:p>
        </w:tc>
      </w:tr>
      <w:tr w:rsidR="00210EA0" w14:paraId="0BFE7177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9D086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sport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579C60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16E39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270EF2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源端口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753EF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客户端应用端口</w:t>
            </w:r>
          </w:p>
        </w:tc>
      </w:tr>
      <w:tr w:rsidR="00210EA0" w14:paraId="5DB050C3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5397F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dip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F94E8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4721B5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E4F639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目的ip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C6978B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服务端IP</w:t>
            </w:r>
          </w:p>
        </w:tc>
      </w:tr>
      <w:tr w:rsidR="00210EA0" w14:paraId="1B42547D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173B8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dport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549F6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745D68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302596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目的端口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1EDE48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服务端应用端口</w:t>
            </w:r>
          </w:p>
        </w:tc>
      </w:tr>
      <w:tr w:rsidR="00210EA0" w14:paraId="263F87C6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AFFB34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44D1C8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sz w:val="18"/>
                <w:szCs w:val="18"/>
              </w:rPr>
              <w:t>uint32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0C1F7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8E188A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版本号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5050FA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SSL的版本号(</w:t>
            </w:r>
            <w:r>
              <w:rPr>
                <w:rStyle w:val="td-span"/>
                <w:rFonts w:ascii="宋体" w:eastAsia="宋体" w:hAnsi="宋体"/>
                <w:sz w:val="18"/>
                <w:szCs w:val="18"/>
              </w:rPr>
              <w:t>0x0300)</w:t>
            </w: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、TLS1.0</w:t>
            </w:r>
            <w:r>
              <w:rPr>
                <w:rStyle w:val="td-span"/>
                <w:rFonts w:ascii="宋体" w:eastAsia="宋体" w:hAnsi="宋体"/>
                <w:sz w:val="18"/>
                <w:szCs w:val="18"/>
              </w:rPr>
              <w:t>(0x0301)</w:t>
            </w: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 xml:space="preserve">  、TLS1.1</w:t>
            </w:r>
            <w:r>
              <w:rPr>
                <w:rStyle w:val="td-span"/>
                <w:rFonts w:ascii="宋体" w:eastAsia="宋体" w:hAnsi="宋体"/>
                <w:sz w:val="18"/>
                <w:szCs w:val="18"/>
              </w:rPr>
              <w:t>(0x0302)</w:t>
            </w:r>
          </w:p>
        </w:tc>
      </w:tr>
      <w:tr w:rsidR="00210EA0" w14:paraId="343C5378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48818E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session_id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9F217D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D4B0D1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903E3C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B04462" w14:textId="77777777" w:rsidR="00210EA0" w:rsidRDefault="00D7245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sz w:val="18"/>
                <w:szCs w:val="18"/>
              </w:rPr>
              <w:t>本次会话的session_id, server hello 报文中的session_id</w:t>
            </w:r>
          </w:p>
        </w:tc>
      </w:tr>
      <w:tr w:rsidR="00210EA0" w14:paraId="5190C899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5B03C8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server_name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CB353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683C5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DE95A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服务器名字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F807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SSL client_hello报文中的扩展字段</w:t>
            </w:r>
          </w:p>
        </w:tc>
      </w:tr>
      <w:tr w:rsidR="00210EA0" w14:paraId="24DCA761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6C6E3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issuer_name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CD55F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68266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96C58A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每封证书中的颁发者的名字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2523D6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每封证书中的颁发者的名字(属于SSL_CERT，可能有多个cert)</w:t>
            </w:r>
          </w:p>
        </w:tc>
      </w:tr>
      <w:tr w:rsidR="00210EA0" w14:paraId="021102B0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0DF786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notbefore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DDADD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63DD7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34D4F5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该证书的有效期的起始时间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DA9EF5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该证书的有效期的起始时间(属于SSL_CERT，可能有多个cert)</w:t>
            </w:r>
          </w:p>
        </w:tc>
      </w:tr>
      <w:tr w:rsidR="00210EA0" w14:paraId="168880AF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A0B9C8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lastRenderedPageBreak/>
              <w:t>notafter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040F1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C2CEC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8271F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该证书的有效期的终止时间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5BF9B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该证书的有效期的起始时间(属于SSL_CERT，可能有多个cert)</w:t>
            </w:r>
          </w:p>
        </w:tc>
      </w:tr>
      <w:tr w:rsidR="00210EA0" w14:paraId="3464E9F7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BD75D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public_key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DAE4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F32A4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AA2C95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该证书的公钥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7CFF8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该证书的公钥(属于SSL_CERT，可能有多个cert)</w:t>
            </w:r>
          </w:p>
        </w:tc>
      </w:tr>
      <w:tr w:rsidR="00210EA0" w14:paraId="717FD445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707A7B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user_name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177AA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CA2F5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86028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Sever端的证书的持有者</w:t>
            </w:r>
          </w:p>
        </w:tc>
        <w:tc>
          <w:tcPr>
            <w:tcW w:w="3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1CCA0B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最上层证书的使用者，即本次SSL连接Sever端的证书的持有者</w:t>
            </w:r>
          </w:p>
        </w:tc>
      </w:tr>
    </w:tbl>
    <w:p w14:paraId="4FFF57D2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META_SSL</w:t>
      </w:r>
    </w:p>
    <w:p w14:paraId="11D8FDC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 META_SSL</w:t>
      </w:r>
    </w:p>
    <w:p w14:paraId="4C8BFFF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31E6EC8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line_info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 ;</w:t>
      </w:r>
      <w:r>
        <w:rPr>
          <w:rFonts w:ascii="宋体" w:eastAsia="宋体" w:hAnsi="宋体"/>
          <w:sz w:val="24"/>
          <w:szCs w:val="24"/>
        </w:rPr>
        <w:tab/>
        <w:t>//线路信息</w:t>
      </w:r>
    </w:p>
    <w:p w14:paraId="030C324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uint64</w:t>
      </w:r>
      <w:r>
        <w:rPr>
          <w:rFonts w:ascii="宋体" w:eastAsia="宋体" w:hAnsi="宋体"/>
          <w:sz w:val="24"/>
          <w:szCs w:val="24"/>
        </w:rPr>
        <w:tab/>
        <w:t>access_time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2 ;</w:t>
      </w:r>
      <w:r>
        <w:rPr>
          <w:rFonts w:ascii="宋体" w:eastAsia="宋体" w:hAnsi="宋体"/>
          <w:sz w:val="24"/>
          <w:szCs w:val="24"/>
        </w:rPr>
        <w:tab/>
        <w:t>//日志生成时间</w:t>
      </w:r>
    </w:p>
    <w:p w14:paraId="05F0F18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uint32 sip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3 ;</w:t>
      </w:r>
      <w:r>
        <w:rPr>
          <w:rFonts w:ascii="宋体" w:eastAsia="宋体" w:hAnsi="宋体"/>
          <w:sz w:val="24"/>
          <w:szCs w:val="24"/>
        </w:rPr>
        <w:tab/>
        <w:t>//源ip</w:t>
      </w:r>
    </w:p>
    <w:p w14:paraId="076FBDC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sport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5 ;</w:t>
      </w:r>
      <w:r>
        <w:rPr>
          <w:rFonts w:ascii="宋体" w:eastAsia="宋体" w:hAnsi="宋体"/>
          <w:sz w:val="24"/>
          <w:szCs w:val="24"/>
        </w:rPr>
        <w:tab/>
        <w:t>//源端口</w:t>
      </w:r>
    </w:p>
    <w:p w14:paraId="64D0B9C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uint32 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6 ;</w:t>
      </w:r>
      <w:r>
        <w:rPr>
          <w:rFonts w:ascii="宋体" w:eastAsia="宋体" w:hAnsi="宋体"/>
          <w:sz w:val="24"/>
          <w:szCs w:val="24"/>
        </w:rPr>
        <w:tab/>
        <w:t>//目的ip</w:t>
      </w:r>
    </w:p>
    <w:p w14:paraId="3672E15B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dport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8 ;</w:t>
      </w:r>
      <w:r>
        <w:rPr>
          <w:rFonts w:ascii="宋体" w:eastAsia="宋体" w:hAnsi="宋体"/>
          <w:sz w:val="24"/>
          <w:szCs w:val="24"/>
        </w:rPr>
        <w:tab/>
        <w:t>//目的端口</w:t>
      </w:r>
    </w:p>
    <w:p w14:paraId="703C348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uint32</w:t>
      </w:r>
      <w:r>
        <w:rPr>
          <w:rFonts w:ascii="宋体" w:eastAsia="宋体" w:hAnsi="宋体"/>
          <w:sz w:val="24"/>
          <w:szCs w:val="24"/>
        </w:rPr>
        <w:tab/>
        <w:t>version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9 ;</w:t>
      </w:r>
      <w:r>
        <w:rPr>
          <w:rFonts w:ascii="宋体" w:eastAsia="宋体" w:hAnsi="宋体"/>
          <w:sz w:val="24"/>
          <w:szCs w:val="24"/>
        </w:rPr>
        <w:tab/>
        <w:t>//版本号</w:t>
      </w:r>
    </w:p>
    <w:p w14:paraId="50B7078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session_id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10;</w:t>
      </w:r>
      <w:r>
        <w:rPr>
          <w:rFonts w:ascii="宋体" w:eastAsia="宋体" w:hAnsi="宋体"/>
          <w:sz w:val="24"/>
          <w:szCs w:val="24"/>
        </w:rPr>
        <w:tab/>
        <w:t>//会话id</w:t>
      </w:r>
    </w:p>
    <w:p w14:paraId="18A9087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server_name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11;</w:t>
      </w:r>
      <w:r>
        <w:rPr>
          <w:rFonts w:ascii="宋体" w:eastAsia="宋体" w:hAnsi="宋体"/>
          <w:sz w:val="24"/>
          <w:szCs w:val="24"/>
        </w:rPr>
        <w:tab/>
        <w:t>//服务器名字</w:t>
      </w:r>
    </w:p>
    <w:p w14:paraId="27B73E3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issuer_name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12;</w:t>
      </w:r>
      <w:r>
        <w:rPr>
          <w:rFonts w:ascii="宋体" w:eastAsia="宋体" w:hAnsi="宋体"/>
          <w:sz w:val="24"/>
          <w:szCs w:val="24"/>
        </w:rPr>
        <w:tab/>
        <w:t>//每封证书中的颁发者的名字</w:t>
      </w:r>
    </w:p>
    <w:p w14:paraId="3BDB5EA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notbefore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13;</w:t>
      </w:r>
      <w:r>
        <w:rPr>
          <w:rFonts w:ascii="宋体" w:eastAsia="宋体" w:hAnsi="宋体"/>
          <w:sz w:val="24"/>
          <w:szCs w:val="24"/>
        </w:rPr>
        <w:tab/>
        <w:t>//该证书的有效期的起始时间</w:t>
      </w:r>
    </w:p>
    <w:p w14:paraId="69CC461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notafter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14;</w:t>
      </w:r>
      <w:r>
        <w:rPr>
          <w:rFonts w:ascii="宋体" w:eastAsia="宋体" w:hAnsi="宋体"/>
          <w:sz w:val="24"/>
          <w:szCs w:val="24"/>
        </w:rPr>
        <w:tab/>
        <w:t>//该证书的有效期的终止时间</w:t>
      </w:r>
    </w:p>
    <w:p w14:paraId="5CA9335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public_key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= 15;</w:t>
      </w:r>
      <w:r>
        <w:rPr>
          <w:rFonts w:ascii="宋体" w:eastAsia="宋体" w:hAnsi="宋体"/>
          <w:sz w:val="24"/>
          <w:szCs w:val="24"/>
        </w:rPr>
        <w:tab/>
        <w:t>//该证书的公钥</w:t>
      </w:r>
    </w:p>
    <w:p w14:paraId="6222CA9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user_name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16;</w:t>
      </w:r>
      <w:r>
        <w:rPr>
          <w:rFonts w:ascii="宋体" w:eastAsia="宋体" w:hAnsi="宋体"/>
          <w:sz w:val="24"/>
          <w:szCs w:val="24"/>
        </w:rPr>
        <w:tab/>
        <w:t>//Sever端的证书的持有者</w:t>
      </w:r>
    </w:p>
    <w:p w14:paraId="6BC41CF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5D970198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23" w:name="_Toc12373811"/>
      <w:r>
        <w:rPr>
          <w:rFonts w:ascii="宋体" w:hAnsi="宋体" w:hint="eastAsia"/>
          <w:sz w:val="24"/>
          <w:szCs w:val="24"/>
        </w:rPr>
        <w:t>ORACLE</w:t>
      </w:r>
      <w:r>
        <w:rPr>
          <w:rFonts w:ascii="宋体" w:hAnsi="宋体"/>
          <w:sz w:val="24"/>
          <w:szCs w:val="24"/>
        </w:rPr>
        <w:t>/MSSQL/MYSQL/POSTGRESQL</w:t>
      </w:r>
      <w:bookmarkEnd w:id="23"/>
    </w:p>
    <w:p w14:paraId="05251F54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字段信息</w:t>
      </w:r>
    </w:p>
    <w:tbl>
      <w:tblPr>
        <w:tblW w:w="8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800"/>
        <w:gridCol w:w="764"/>
        <w:gridCol w:w="1556"/>
        <w:gridCol w:w="4196"/>
      </w:tblGrid>
      <w:tr w:rsidR="00210EA0" w14:paraId="27F09C7E" w14:textId="77777777">
        <w:trPr>
          <w:tblHeader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2F9DB2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C1C11B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1A0400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1829A6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注释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02A13E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10EA0" w14:paraId="467A905D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B066D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line</w:t>
            </w: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_info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670501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37AD3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FDC7A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线路信息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E0A72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标识数据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来源</w:t>
            </w:r>
          </w:p>
        </w:tc>
      </w:tr>
      <w:tr w:rsidR="00210EA0" w14:paraId="0A2DF9EF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0114F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access_time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EA8D1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uint64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EF2648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9C4F28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日志生成时间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95717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元数据生成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时间</w:t>
            </w:r>
          </w:p>
        </w:tc>
      </w:tr>
      <w:tr w:rsidR="00210EA0" w14:paraId="798735CD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D9FF4C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sip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23C64C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7B3A96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83525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源ip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FA1F15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客户端IP</w:t>
            </w:r>
          </w:p>
        </w:tc>
      </w:tr>
      <w:tr w:rsidR="00210EA0" w14:paraId="5E50033B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27FD1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lastRenderedPageBreak/>
              <w:t>sport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266DA5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49358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98173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源端口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BEC31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客户端应用端口</w:t>
            </w:r>
          </w:p>
        </w:tc>
      </w:tr>
      <w:tr w:rsidR="00210EA0" w14:paraId="5B7C65F4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98C42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dip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A9DE38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BEB9D9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EC99D2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目的ip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D5B48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服务端IP</w:t>
            </w:r>
          </w:p>
        </w:tc>
      </w:tr>
      <w:tr w:rsidR="00210EA0" w14:paraId="79DCA54C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602E9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dport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E82561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EEE1D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5BBD2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目的端口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73F076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服务端应用端口</w:t>
            </w:r>
          </w:p>
        </w:tc>
      </w:tr>
      <w:tr w:rsidR="00210EA0" w14:paraId="5960B548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BE4AE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proto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4D1261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C6FA7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8472CB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数据库应用协议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348002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根据报文中得到的协议字段转为可读的字符串</w:t>
            </w:r>
          </w:p>
          <w:p w14:paraId="1B1F914A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tds:填</w:t>
            </w:r>
            <w:r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  <w:t>充</w:t>
            </w: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mssql</w:t>
            </w:r>
          </w:p>
          <w:p w14:paraId="25157F14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tns:填充oracle</w:t>
            </w:r>
          </w:p>
          <w:p w14:paraId="44B8E8C6" w14:textId="77777777" w:rsidR="00210EA0" w:rsidRDefault="00D72455">
            <w:pPr>
              <w:jc w:val="center"/>
              <w:rPr>
                <w:rStyle w:val="td-span"/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mysql:填充mysql</w:t>
            </w:r>
          </w:p>
          <w:p w14:paraId="04C6CADA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postgresql:填充postgresql</w:t>
            </w:r>
          </w:p>
        </w:tc>
      </w:tr>
      <w:tr w:rsidR="00210EA0" w14:paraId="1B27D1C5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176BD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version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8FF08B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0BC038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D9CEE8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协议版本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E3545A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协议的版本号</w:t>
            </w:r>
          </w:p>
        </w:tc>
      </w:tr>
      <w:tr w:rsidR="00210EA0" w14:paraId="28F7DD8E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A73A9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db_type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EE23B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B9E08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E8696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数据库类型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1F4DCA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mssql，oracle，mysql，postgresql四个值</w:t>
            </w:r>
          </w:p>
        </w:tc>
      </w:tr>
      <w:tr w:rsidR="00210EA0" w14:paraId="04ABF7EA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FB59A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user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AAD1B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3D2A1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835897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用户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EA7C35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报文提取</w:t>
            </w:r>
          </w:p>
        </w:tc>
      </w:tr>
      <w:tr w:rsidR="00210EA0" w14:paraId="6B03FA09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528CD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db_name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F132B2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32D1C6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A65D31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数据库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51E67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报文提取</w:t>
            </w:r>
          </w:p>
        </w:tc>
      </w:tr>
      <w:tr w:rsidR="00210EA0" w14:paraId="5D89A48B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9C270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ret_code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92FA43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979C55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5520FF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数据库操作返回的状态信息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DFD8B7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sql语句执行的结果，Success或具体的失败信息</w:t>
            </w:r>
          </w:p>
        </w:tc>
      </w:tr>
      <w:tr w:rsidR="00210EA0" w14:paraId="0DA10920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7A4DF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sql_info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0D3ADE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983D74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7A46B6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操作信息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F7771B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报文提取的sql语句</w:t>
            </w:r>
          </w:p>
        </w:tc>
      </w:tr>
      <w:tr w:rsidR="00210EA0" w14:paraId="2B5B4EA5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E7BA96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normal_ret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EDF28B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7EA79F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F1528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返回结果(原始信息)</w:t>
            </w:r>
          </w:p>
        </w:tc>
        <w:tc>
          <w:tcPr>
            <w:tcW w:w="4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F80818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原始返回值，可能是ok，access等，后期要做归一化处理，例如都处理成ok</w:t>
            </w:r>
          </w:p>
        </w:tc>
      </w:tr>
    </w:tbl>
    <w:p w14:paraId="68E4E62F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META_SQL</w:t>
      </w:r>
    </w:p>
    <w:p w14:paraId="305F758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 META_SQL</w:t>
      </w:r>
    </w:p>
    <w:p w14:paraId="592CE82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2AD302C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line_info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 ;</w:t>
      </w:r>
      <w:r>
        <w:rPr>
          <w:rFonts w:ascii="宋体" w:eastAsia="宋体" w:hAnsi="宋体"/>
          <w:sz w:val="24"/>
          <w:szCs w:val="24"/>
        </w:rPr>
        <w:tab/>
        <w:t>//线路信息</w:t>
      </w:r>
    </w:p>
    <w:p w14:paraId="7C1E414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uint64</w:t>
      </w:r>
      <w:r>
        <w:rPr>
          <w:rFonts w:ascii="宋体" w:eastAsia="宋体" w:hAnsi="宋体"/>
          <w:sz w:val="24"/>
          <w:szCs w:val="24"/>
        </w:rPr>
        <w:tab/>
        <w:t>access_time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2 ;</w:t>
      </w:r>
      <w:r>
        <w:rPr>
          <w:rFonts w:ascii="宋体" w:eastAsia="宋体" w:hAnsi="宋体"/>
          <w:sz w:val="24"/>
          <w:szCs w:val="24"/>
        </w:rPr>
        <w:tab/>
        <w:t>//日志生成时间</w:t>
      </w:r>
    </w:p>
    <w:p w14:paraId="2FBAB7A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uint32 sip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3 ;</w:t>
      </w:r>
      <w:r>
        <w:rPr>
          <w:rFonts w:ascii="宋体" w:eastAsia="宋体" w:hAnsi="宋体"/>
          <w:sz w:val="24"/>
          <w:szCs w:val="24"/>
        </w:rPr>
        <w:tab/>
        <w:t>//源ip</w:t>
      </w:r>
    </w:p>
    <w:p w14:paraId="2924558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sport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5 ;</w:t>
      </w:r>
      <w:r>
        <w:rPr>
          <w:rFonts w:ascii="宋体" w:eastAsia="宋体" w:hAnsi="宋体"/>
          <w:sz w:val="24"/>
          <w:szCs w:val="24"/>
        </w:rPr>
        <w:tab/>
        <w:t>//源端口</w:t>
      </w:r>
    </w:p>
    <w:p w14:paraId="71F1663E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uint32 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6 ;</w:t>
      </w:r>
      <w:r>
        <w:rPr>
          <w:rFonts w:ascii="宋体" w:eastAsia="宋体" w:hAnsi="宋体"/>
          <w:sz w:val="24"/>
          <w:szCs w:val="24"/>
        </w:rPr>
        <w:tab/>
        <w:t>//目的ip</w:t>
      </w:r>
    </w:p>
    <w:p w14:paraId="54EC48B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dport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8 ;</w:t>
      </w:r>
      <w:r>
        <w:rPr>
          <w:rFonts w:ascii="宋体" w:eastAsia="宋体" w:hAnsi="宋体"/>
          <w:sz w:val="24"/>
          <w:szCs w:val="24"/>
        </w:rPr>
        <w:tab/>
        <w:t>//目的端口</w:t>
      </w:r>
    </w:p>
    <w:p w14:paraId="07AD84F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proto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9 ;</w:t>
      </w:r>
      <w:r>
        <w:rPr>
          <w:rFonts w:ascii="宋体" w:eastAsia="宋体" w:hAnsi="宋体"/>
          <w:sz w:val="24"/>
          <w:szCs w:val="24"/>
        </w:rPr>
        <w:tab/>
        <w:t>//数据库应用协议</w:t>
      </w:r>
    </w:p>
    <w:p w14:paraId="26D3E42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version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10;</w:t>
      </w:r>
      <w:r>
        <w:rPr>
          <w:rFonts w:ascii="宋体" w:eastAsia="宋体" w:hAnsi="宋体"/>
          <w:sz w:val="24"/>
          <w:szCs w:val="24"/>
        </w:rPr>
        <w:tab/>
        <w:t>//协议版本</w:t>
      </w:r>
    </w:p>
    <w:p w14:paraId="29E5A5B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db_type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11;</w:t>
      </w:r>
      <w:r>
        <w:rPr>
          <w:rFonts w:ascii="宋体" w:eastAsia="宋体" w:hAnsi="宋体"/>
          <w:sz w:val="24"/>
          <w:szCs w:val="24"/>
        </w:rPr>
        <w:tab/>
        <w:t>//数据库类型</w:t>
      </w:r>
    </w:p>
    <w:p w14:paraId="6A13DBC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user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12;</w:t>
      </w:r>
      <w:r>
        <w:rPr>
          <w:rFonts w:ascii="宋体" w:eastAsia="宋体" w:hAnsi="宋体"/>
          <w:sz w:val="24"/>
          <w:szCs w:val="24"/>
        </w:rPr>
        <w:tab/>
        <w:t>//用户</w:t>
      </w:r>
    </w:p>
    <w:p w14:paraId="16E39A9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db_name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13;</w:t>
      </w:r>
      <w:r>
        <w:rPr>
          <w:rFonts w:ascii="宋体" w:eastAsia="宋体" w:hAnsi="宋体"/>
          <w:sz w:val="24"/>
          <w:szCs w:val="24"/>
        </w:rPr>
        <w:tab/>
        <w:t>//数据库</w:t>
      </w:r>
    </w:p>
    <w:p w14:paraId="34AE744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ret_code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14;</w:t>
      </w:r>
      <w:r>
        <w:rPr>
          <w:rFonts w:ascii="宋体" w:eastAsia="宋体" w:hAnsi="宋体"/>
          <w:sz w:val="24"/>
          <w:szCs w:val="24"/>
        </w:rPr>
        <w:tab/>
        <w:t>//数据库操作返回的状态信息</w:t>
      </w:r>
    </w:p>
    <w:p w14:paraId="23AF0D4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sql_info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15;</w:t>
      </w:r>
      <w:r>
        <w:rPr>
          <w:rFonts w:ascii="宋体" w:eastAsia="宋体" w:hAnsi="宋体"/>
          <w:sz w:val="24"/>
          <w:szCs w:val="24"/>
        </w:rPr>
        <w:tab/>
        <w:t>//操作信息</w:t>
      </w:r>
    </w:p>
    <w:p w14:paraId="0D9D159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optional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normal_ret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16;</w:t>
      </w:r>
      <w:r>
        <w:rPr>
          <w:rFonts w:ascii="宋体" w:eastAsia="宋体" w:hAnsi="宋体"/>
          <w:sz w:val="24"/>
          <w:szCs w:val="24"/>
        </w:rPr>
        <w:tab/>
        <w:t>//返回结果(原始信息)</w:t>
      </w:r>
    </w:p>
    <w:p w14:paraId="5E520F8E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0D2BA24A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24" w:name="_Toc12373812"/>
      <w:r>
        <w:rPr>
          <w:rFonts w:ascii="宋体" w:hAnsi="宋体" w:hint="eastAsia"/>
          <w:sz w:val="24"/>
          <w:szCs w:val="24"/>
        </w:rPr>
        <w:t>FTP</w:t>
      </w:r>
      <w:bookmarkEnd w:id="24"/>
    </w:p>
    <w:p w14:paraId="5DFDB358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字段信息</w:t>
      </w:r>
    </w:p>
    <w:tbl>
      <w:tblPr>
        <w:tblW w:w="8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761"/>
        <w:gridCol w:w="706"/>
        <w:gridCol w:w="1203"/>
        <w:gridCol w:w="4646"/>
      </w:tblGrid>
      <w:tr w:rsidR="00210EA0" w14:paraId="4B24F445" w14:textId="77777777">
        <w:trPr>
          <w:tblHeader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D6153A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F93F3D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FBF9F4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B0C39B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注释</w:t>
            </w:r>
          </w:p>
        </w:tc>
        <w:tc>
          <w:tcPr>
            <w:tcW w:w="4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4CF377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10EA0" w14:paraId="2FC5AC4C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BBE550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line</w:t>
            </w: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_info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591DA2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string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D2951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AE408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线路信息</w:t>
            </w:r>
          </w:p>
        </w:tc>
        <w:tc>
          <w:tcPr>
            <w:tcW w:w="4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EEB5EB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标识数据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来源</w:t>
            </w:r>
          </w:p>
        </w:tc>
      </w:tr>
      <w:tr w:rsidR="00210EA0" w14:paraId="07FAA15E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6FB4B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access_time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752A99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uint64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F0000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3EF61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日志生成时间</w:t>
            </w:r>
          </w:p>
        </w:tc>
        <w:tc>
          <w:tcPr>
            <w:tcW w:w="4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72FA56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元数据</w:t>
            </w: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生成时间</w:t>
            </w:r>
          </w:p>
        </w:tc>
      </w:tr>
      <w:tr w:rsidR="00210EA0" w14:paraId="693C36FB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0D4AB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sip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F952A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E5E07C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E1D7E1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源ip</w:t>
            </w:r>
          </w:p>
        </w:tc>
        <w:tc>
          <w:tcPr>
            <w:tcW w:w="4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239C9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客户端IP</w:t>
            </w:r>
          </w:p>
        </w:tc>
      </w:tr>
      <w:tr w:rsidR="00210EA0" w14:paraId="211420ED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16365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sport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307F4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908DEE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A1BEF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源端口</w:t>
            </w:r>
          </w:p>
        </w:tc>
        <w:tc>
          <w:tcPr>
            <w:tcW w:w="4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2741CC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客户端应用端口</w:t>
            </w:r>
          </w:p>
        </w:tc>
      </w:tr>
      <w:tr w:rsidR="00210EA0" w14:paraId="1AA2CC50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3FFAA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dip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7F378C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82EB1F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43634"/>
                <w:sz w:val="18"/>
                <w:szCs w:val="18"/>
              </w:rPr>
              <w:t>重复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2E85D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目的ip</w:t>
            </w:r>
          </w:p>
        </w:tc>
        <w:tc>
          <w:tcPr>
            <w:tcW w:w="4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192B67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服务端IP</w:t>
            </w:r>
          </w:p>
        </w:tc>
      </w:tr>
      <w:tr w:rsidR="00210EA0" w14:paraId="73F45D73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84CDE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dport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DB707A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int32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76F1A1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是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208A53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目的端口</w:t>
            </w:r>
          </w:p>
        </w:tc>
        <w:tc>
          <w:tcPr>
            <w:tcW w:w="4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676E04" w14:textId="77777777" w:rsidR="00210EA0" w:rsidRDefault="00D72455">
            <w:pPr>
              <w:jc w:val="center"/>
              <w:rPr>
                <w:rFonts w:ascii="宋体" w:eastAsia="宋体" w:hAnsi="宋体"/>
                <w:color w:val="943634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943634"/>
                <w:sz w:val="18"/>
                <w:szCs w:val="18"/>
              </w:rPr>
              <w:t>服务端应用端口</w:t>
            </w:r>
          </w:p>
        </w:tc>
      </w:tr>
      <w:tr w:rsidR="00210EA0" w14:paraId="7D7BF16F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B2085B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user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F73D09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ED6207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69117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用户名</w:t>
            </w:r>
          </w:p>
        </w:tc>
        <w:tc>
          <w:tcPr>
            <w:tcW w:w="4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9047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FTP用户名</w:t>
            </w:r>
          </w:p>
        </w:tc>
      </w:tr>
      <w:tr w:rsidR="00210EA0" w14:paraId="10E33658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EA2ABC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op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62811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/>
                <w:color w:val="943634"/>
                <w:sz w:val="18"/>
                <w:szCs w:val="18"/>
              </w:rPr>
              <w:t>uint32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EBEFBD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58FE26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操作命令</w:t>
            </w:r>
          </w:p>
        </w:tc>
        <w:tc>
          <w:tcPr>
            <w:tcW w:w="4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1AE58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上传与下载</w:t>
            </w:r>
          </w:p>
        </w:tc>
      </w:tr>
      <w:tr w:rsidR="00210EA0" w14:paraId="56DBB2C5" w14:textId="77777777">
        <w:trPr>
          <w:cantSplit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A89573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ret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7A418F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31CA45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2958D6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操作结果</w:t>
            </w:r>
          </w:p>
        </w:tc>
        <w:tc>
          <w:tcPr>
            <w:tcW w:w="4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41E430" w14:textId="77777777" w:rsidR="00210EA0" w:rsidRDefault="00D72455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color w:val="FF0000"/>
                <w:sz w:val="18"/>
                <w:szCs w:val="18"/>
              </w:rPr>
              <w:t>对应OP的返回结果，提取的原始数据</w:t>
            </w:r>
          </w:p>
        </w:tc>
      </w:tr>
    </w:tbl>
    <w:p w14:paraId="45660549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META_FTP</w:t>
      </w:r>
    </w:p>
    <w:p w14:paraId="75E5939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 META_FTP</w:t>
      </w:r>
    </w:p>
    <w:p w14:paraId="035AF78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53D76FA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line_info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 ;</w:t>
      </w:r>
      <w:r>
        <w:rPr>
          <w:rFonts w:ascii="宋体" w:eastAsia="宋体" w:hAnsi="宋体"/>
          <w:sz w:val="24"/>
          <w:szCs w:val="24"/>
        </w:rPr>
        <w:tab/>
        <w:t>//线路信息</w:t>
      </w:r>
    </w:p>
    <w:p w14:paraId="0AE24F0E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uint64</w:t>
      </w:r>
      <w:r>
        <w:rPr>
          <w:rFonts w:ascii="宋体" w:eastAsia="宋体" w:hAnsi="宋体"/>
          <w:sz w:val="24"/>
          <w:szCs w:val="24"/>
        </w:rPr>
        <w:tab/>
        <w:t>access_time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2 ;</w:t>
      </w:r>
      <w:r>
        <w:rPr>
          <w:rFonts w:ascii="宋体" w:eastAsia="宋体" w:hAnsi="宋体"/>
          <w:sz w:val="24"/>
          <w:szCs w:val="24"/>
        </w:rPr>
        <w:tab/>
        <w:t>//日志生成时间</w:t>
      </w:r>
    </w:p>
    <w:p w14:paraId="26FF7E3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uint32 sip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4 ;</w:t>
      </w:r>
      <w:r>
        <w:rPr>
          <w:rFonts w:ascii="宋体" w:eastAsia="宋体" w:hAnsi="宋体"/>
          <w:sz w:val="24"/>
          <w:szCs w:val="24"/>
        </w:rPr>
        <w:tab/>
        <w:t>//源ip</w:t>
      </w:r>
    </w:p>
    <w:p w14:paraId="3299CB5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sport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5 ;</w:t>
      </w:r>
      <w:r>
        <w:rPr>
          <w:rFonts w:ascii="宋体" w:eastAsia="宋体" w:hAnsi="宋体"/>
          <w:sz w:val="24"/>
          <w:szCs w:val="24"/>
        </w:rPr>
        <w:tab/>
        <w:t>//源端口</w:t>
      </w:r>
    </w:p>
    <w:p w14:paraId="511992E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uint32 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6 ;</w:t>
      </w:r>
      <w:r>
        <w:rPr>
          <w:rFonts w:ascii="宋体" w:eastAsia="宋体" w:hAnsi="宋体"/>
          <w:sz w:val="24"/>
          <w:szCs w:val="24"/>
        </w:rPr>
        <w:tab/>
        <w:t>//目的ip</w:t>
      </w:r>
    </w:p>
    <w:p w14:paraId="5D2595C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int32</w:t>
      </w:r>
      <w:r>
        <w:rPr>
          <w:rFonts w:ascii="宋体" w:eastAsia="宋体" w:hAnsi="宋体"/>
          <w:sz w:val="24"/>
          <w:szCs w:val="24"/>
        </w:rPr>
        <w:tab/>
        <w:t>dport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8 ;</w:t>
      </w:r>
      <w:r>
        <w:rPr>
          <w:rFonts w:ascii="宋体" w:eastAsia="宋体" w:hAnsi="宋体"/>
          <w:sz w:val="24"/>
          <w:szCs w:val="24"/>
        </w:rPr>
        <w:tab/>
        <w:t>//目的端口</w:t>
      </w:r>
    </w:p>
    <w:p w14:paraId="05EF3E9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user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10;</w:t>
      </w:r>
      <w:r>
        <w:rPr>
          <w:rFonts w:ascii="宋体" w:eastAsia="宋体" w:hAnsi="宋体"/>
          <w:sz w:val="24"/>
          <w:szCs w:val="24"/>
        </w:rPr>
        <w:tab/>
        <w:t>//用户名</w:t>
      </w:r>
    </w:p>
    <w:p w14:paraId="4642190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uint32</w:t>
      </w:r>
      <w:r>
        <w:rPr>
          <w:rFonts w:ascii="宋体" w:eastAsia="宋体" w:hAnsi="宋体"/>
          <w:sz w:val="24"/>
          <w:szCs w:val="24"/>
        </w:rPr>
        <w:tab/>
        <w:t>op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12;</w:t>
      </w:r>
      <w:r>
        <w:rPr>
          <w:rFonts w:ascii="宋体" w:eastAsia="宋体" w:hAnsi="宋体"/>
          <w:sz w:val="24"/>
          <w:szCs w:val="24"/>
        </w:rPr>
        <w:tab/>
        <w:t>//操作命令</w:t>
      </w:r>
    </w:p>
    <w:p w14:paraId="70C5FA8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required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ret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13;</w:t>
      </w:r>
      <w:r>
        <w:rPr>
          <w:rFonts w:ascii="宋体" w:eastAsia="宋体" w:hAnsi="宋体"/>
          <w:sz w:val="24"/>
          <w:szCs w:val="24"/>
        </w:rPr>
        <w:tab/>
        <w:t>//操作结果</w:t>
      </w:r>
    </w:p>
    <w:p w14:paraId="7628EB9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1AE355C7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bookmarkStart w:id="25" w:name="_Toc12373815"/>
      <w:r>
        <w:rPr>
          <w:rFonts w:ascii="宋体" w:hAnsi="宋体"/>
          <w:sz w:val="24"/>
          <w:szCs w:val="24"/>
        </w:rPr>
        <w:lastRenderedPageBreak/>
        <w:t>输出告警信息格式定义</w:t>
      </w:r>
      <w:bookmarkEnd w:id="25"/>
    </w:p>
    <w:p w14:paraId="1E5E7D4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输出告警日志</w:t>
      </w:r>
      <w:r>
        <w:rPr>
          <w:rFonts w:ascii="宋体" w:eastAsia="宋体" w:hAnsi="宋体"/>
          <w:sz w:val="24"/>
          <w:szCs w:val="24"/>
        </w:rPr>
        <w:t>保持和</w:t>
      </w:r>
      <w:r>
        <w:rPr>
          <w:rFonts w:ascii="宋体" w:eastAsia="宋体" w:hAnsi="宋体" w:hint="eastAsia"/>
          <w:sz w:val="24"/>
          <w:szCs w:val="24"/>
        </w:rPr>
        <w:t>当前</w:t>
      </w:r>
      <w:r>
        <w:rPr>
          <w:rFonts w:ascii="宋体" w:eastAsia="宋体" w:hAnsi="宋体"/>
          <w:sz w:val="24"/>
          <w:szCs w:val="24"/>
        </w:rPr>
        <w:t>产品中的采集器到分析平台的传输字段和传输方式一致，</w:t>
      </w: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zmq传输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/>
          <w:sz w:val="24"/>
          <w:szCs w:val="24"/>
        </w:rPr>
        <w:t>，消息封装成</w:t>
      </w:r>
      <w:r>
        <w:rPr>
          <w:rFonts w:ascii="宋体" w:eastAsia="宋体" w:hAnsi="宋体" w:hint="eastAsia"/>
          <w:sz w:val="24"/>
          <w:szCs w:val="24"/>
        </w:rPr>
        <w:t>protobuf</w:t>
      </w:r>
      <w:r>
        <w:rPr>
          <w:rFonts w:ascii="宋体" w:eastAsia="宋体" w:hAnsi="宋体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发送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告警</w:t>
      </w:r>
      <w:r>
        <w:rPr>
          <w:rFonts w:ascii="宋体" w:eastAsia="宋体" w:hAnsi="宋体"/>
          <w:sz w:val="24"/>
          <w:szCs w:val="24"/>
        </w:rPr>
        <w:t>携带的信息如下定义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9F7BE71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bookmarkStart w:id="26" w:name="_Toc12373816"/>
      <w:r>
        <w:rPr>
          <w:rFonts w:ascii="宋体" w:hAnsi="宋体" w:hint="eastAsia"/>
          <w:sz w:val="24"/>
          <w:szCs w:val="24"/>
        </w:rPr>
        <w:t>元数据威胁检测</w:t>
      </w:r>
      <w:r>
        <w:rPr>
          <w:rFonts w:ascii="宋体" w:hAnsi="宋体"/>
          <w:sz w:val="24"/>
          <w:szCs w:val="24"/>
        </w:rPr>
        <w:t>告警</w:t>
      </w:r>
      <w:bookmarkEnd w:id="26"/>
    </w:p>
    <w:p w14:paraId="2051C5C0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字段信息</w:t>
      </w:r>
    </w:p>
    <w:tbl>
      <w:tblPr>
        <w:tblpPr w:leftFromText="180" w:rightFromText="180" w:vertAnchor="text" w:tblpY="1"/>
        <w:tblOverlap w:val="never"/>
        <w:tblW w:w="9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1381"/>
        <w:gridCol w:w="1381"/>
        <w:gridCol w:w="2971"/>
        <w:gridCol w:w="1769"/>
      </w:tblGrid>
      <w:tr w:rsidR="00210EA0" w14:paraId="53C639F2" w14:textId="77777777">
        <w:trPr>
          <w:tblHeader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1C2246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5BDB3A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F62D65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24"/>
                <w:szCs w:val="24"/>
              </w:rPr>
              <w:t>是否必选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382FB0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24"/>
                <w:szCs w:val="24"/>
              </w:rPr>
              <w:t>注释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8A7563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210EA0" w14:paraId="7E51794C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A9D0BA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line_info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B96B46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555870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E8BD7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线路号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B79810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210EA0" w14:paraId="048AEAF5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7507F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write_date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C7E397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int64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72EE53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2DB129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告警入库时间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F21E8E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18431733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646369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sip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46AC02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417BAD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重复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328978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源ip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09077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6E7685A4" w14:textId="77777777">
        <w:trPr>
          <w:cantSplit/>
          <w:trHeight w:val="415"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DBDA4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sport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C12CAC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DB9222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81FF69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源端口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304FEA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024AA038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F1E946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dip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8F16A6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648737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重复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A42991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目的ip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DB6F53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23DD4035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F12863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dport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A71F9A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744C47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9EF538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目的端口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322C60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4CFCA1C4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F50937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tproto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6F8CA0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72A386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F83DDF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传输层协议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6A66F5" w14:textId="77777777" w:rsidR="00210EA0" w:rsidRDefault="00F97EA9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详见7.13</w:t>
            </w:r>
          </w:p>
        </w:tc>
      </w:tr>
      <w:tr w:rsidR="00210EA0" w14:paraId="57EF515D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D6B11A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appid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54DE34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D4DBA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FBB46F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应用层协议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45D452" w14:textId="75432319" w:rsidR="00210EA0" w:rsidRDefault="00AA6E7C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详见7.14</w:t>
            </w:r>
            <w:bookmarkStart w:id="27" w:name="_GoBack"/>
            <w:bookmarkEnd w:id="27"/>
          </w:p>
        </w:tc>
      </w:tr>
      <w:tr w:rsidR="00210EA0" w14:paraId="412BCD13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113521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attack_ip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2FEC63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8C4AAF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1A08AB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攻击者IP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CB73F2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69A3DE27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673AA7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victim_ip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41EFF6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9F7B4B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49DEA9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受害者IP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EFE153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454F02F2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8E766D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attack_type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6221E4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BB100E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63B5F6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威胁类型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488625" w14:textId="77777777" w:rsidR="00210EA0" w:rsidRDefault="00D72455">
            <w:pPr>
              <w:ind w:left="360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详见7.1</w:t>
            </w:r>
          </w:p>
        </w:tc>
      </w:tr>
      <w:tr w:rsidR="00210EA0" w14:paraId="759FA397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30DF06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kill_chain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E8AC3F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248FCE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ADB508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攻击链标签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06D17E" w14:textId="77777777" w:rsidR="00210EA0" w:rsidRDefault="00F97EA9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详见7.12</w:t>
            </w:r>
          </w:p>
        </w:tc>
      </w:tr>
      <w:tr w:rsidR="00210EA0" w14:paraId="672D9C99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53C960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confidence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61228C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7710F3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D22E0B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置信度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3D27D4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详见7.9</w:t>
            </w:r>
          </w:p>
        </w:tc>
      </w:tr>
      <w:tr w:rsidR="00210EA0" w14:paraId="71223135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DD7658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ioc_desc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11E2DC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IOC_DESC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390A67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51149E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威胁情报告警附加描述字段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90CD55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302CF371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C6BDDB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rule_desc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6E6149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RULE_DESC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97087B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重复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2D4427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特征检测告警附加描述字段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9C7477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4776CAA3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83F36B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public_date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1E20A5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uint64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D72C71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重复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D09E00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规则或IOC发布时间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4A539F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6D6516BD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489AD2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vendor_id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682855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E007A4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91F25A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厂商ID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0B1D05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7CE16975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264D44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device_ip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6F063E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4F3883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7D813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设备IP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692C9E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0FD73304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97B951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white_list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AD5688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DD6DDC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CC4B38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白名单类型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6E62F5" w14:textId="4B563AE6" w:rsidR="00210EA0" w:rsidRDefault="00E25018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详见7.11</w:t>
            </w:r>
          </w:p>
        </w:tc>
      </w:tr>
      <w:tr w:rsidR="00210EA0" w14:paraId="6FBC076E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CCDB1F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severity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FF16B8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175E3F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8762B6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威胁等级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E2D96D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详见7.2</w:t>
            </w:r>
          </w:p>
        </w:tc>
      </w:tr>
      <w:tr w:rsidR="00210EA0" w14:paraId="2F7A2C1A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760930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meta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_info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4B4497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bytes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9319A4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4B78AE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原始元数据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61655B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2DE4B034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FAA554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http_payload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A57716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PCAP_HTTP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D64C4E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3A007D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PCAP HTTP攻击负载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317F12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28F03A6B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488C7D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other_payload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4269D5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PCAP_OTHER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E2E2BA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20C4F3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PCAP Other攻击负载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306DC7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28FA8AC7" w14:textId="77777777">
        <w:trPr>
          <w:cantSplit/>
        </w:trPr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FDED85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pcap_path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8DC835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465846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B51FB0" w14:textId="77777777" w:rsidR="00210EA0" w:rsidRDefault="00D7245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pcap包路径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8DA4DC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14:paraId="2EAABBA0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</w:t>
      </w:r>
      <w:r>
        <w:rPr>
          <w:rFonts w:ascii="宋体" w:hAnsi="宋体" w:hint="eastAsia"/>
          <w:sz w:val="24"/>
          <w:szCs w:val="24"/>
        </w:rPr>
        <w:t>rotobuf消息结构</w:t>
      </w:r>
    </w:p>
    <w:p w14:paraId="66ECBFF7" w14:textId="77777777" w:rsidR="00210EA0" w:rsidRDefault="00D72455">
      <w:bookmarkStart w:id="28" w:name="_Toc12373820"/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RULE</w:t>
      </w:r>
      <w:r>
        <w:t>_DOLOG</w:t>
      </w:r>
    </w:p>
    <w:p w14:paraId="238D5494" w14:textId="77777777" w:rsidR="00210EA0" w:rsidRDefault="00D72455">
      <w:r>
        <w:t>{</w:t>
      </w:r>
    </w:p>
    <w:p w14:paraId="7FF2702D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 w:hint="eastAsia"/>
          <w:sz w:val="24"/>
          <w:szCs w:val="24"/>
        </w:rPr>
        <w:tab/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  <w:t xml:space="preserve">line_info      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 1;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线路</w:t>
      </w:r>
      <w:r>
        <w:rPr>
          <w:rFonts w:ascii="宋体" w:eastAsia="宋体" w:hAnsi="宋体"/>
          <w:sz w:val="24"/>
          <w:szCs w:val="24"/>
        </w:rPr>
        <w:t>号</w:t>
      </w:r>
    </w:p>
    <w:p w14:paraId="12C67A51" w14:textId="77777777" w:rsidR="00210EA0" w:rsidRDefault="00D7245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int64     write_date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= 2;//告警入库时间</w:t>
      </w:r>
    </w:p>
    <w:p w14:paraId="634F349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t xml:space="preserve">    </w:t>
      </w:r>
      <w:r>
        <w:rPr>
          <w:rFonts w:ascii="宋体" w:eastAsia="宋体" w:hAnsi="宋体"/>
          <w:sz w:val="24"/>
          <w:szCs w:val="24"/>
        </w:rPr>
        <w:t xml:space="preserve">repeated </w:t>
      </w:r>
      <w:r>
        <w:rPr>
          <w:rFonts w:ascii="宋体" w:eastAsia="宋体" w:hAnsi="宋体"/>
          <w:sz w:val="24"/>
          <w:szCs w:val="24"/>
        </w:rPr>
        <w:tab/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sip                 = 3;//源ip</w:t>
      </w:r>
    </w:p>
    <w:p w14:paraId="70A1636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repeated </w:t>
      </w:r>
      <w:r>
        <w:rPr>
          <w:rFonts w:ascii="宋体" w:eastAsia="宋体" w:hAnsi="宋体"/>
          <w:sz w:val="24"/>
          <w:szCs w:val="24"/>
        </w:rPr>
        <w:tab/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dip                 = 4;//目的ip</w:t>
      </w:r>
    </w:p>
    <w:p w14:paraId="7A6FBC2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sport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</w:t>
      </w:r>
      <w:r>
        <w:rPr>
          <w:rFonts w:ascii="宋体" w:eastAsia="宋体" w:hAnsi="宋体"/>
          <w:sz w:val="24"/>
          <w:szCs w:val="24"/>
        </w:rPr>
        <w:t>= 5;//源端口</w:t>
      </w:r>
    </w:p>
    <w:p w14:paraId="2B935FD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ab/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dport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</w:t>
      </w:r>
      <w:r>
        <w:rPr>
          <w:rFonts w:ascii="宋体" w:eastAsia="宋体" w:hAnsi="宋体"/>
          <w:sz w:val="24"/>
          <w:szCs w:val="24"/>
        </w:rPr>
        <w:t>= 6;//目的端口</w:t>
      </w:r>
    </w:p>
    <w:p w14:paraId="4FCFC1C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tproto      </w: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= 7;//</w:t>
      </w:r>
      <w:r>
        <w:rPr>
          <w:rFonts w:ascii="宋体" w:eastAsia="宋体" w:hAnsi="宋体" w:hint="eastAsia"/>
          <w:sz w:val="24"/>
          <w:szCs w:val="24"/>
        </w:rPr>
        <w:t>传输层</w:t>
      </w:r>
      <w:r>
        <w:rPr>
          <w:rFonts w:ascii="宋体" w:eastAsia="宋体" w:hAnsi="宋体"/>
          <w:sz w:val="24"/>
          <w:szCs w:val="24"/>
        </w:rPr>
        <w:t>协议id</w:t>
      </w:r>
    </w:p>
    <w:p w14:paraId="704A8606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760488F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appid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    </w:t>
      </w:r>
      <w:r>
        <w:rPr>
          <w:rFonts w:ascii="宋体" w:eastAsia="宋体" w:hAnsi="宋体"/>
          <w:sz w:val="24"/>
          <w:szCs w:val="24"/>
        </w:rPr>
        <w:t>= 8;//</w:t>
      </w:r>
      <w:r>
        <w:rPr>
          <w:rFonts w:ascii="宋体" w:eastAsia="宋体" w:hAnsi="宋体" w:hint="eastAsia"/>
          <w:sz w:val="24"/>
          <w:szCs w:val="24"/>
        </w:rPr>
        <w:t>应用</w:t>
      </w:r>
      <w:r>
        <w:rPr>
          <w:rFonts w:ascii="宋体" w:eastAsia="宋体" w:hAnsi="宋体"/>
          <w:sz w:val="24"/>
          <w:szCs w:val="24"/>
        </w:rPr>
        <w:t>类型id</w:t>
      </w:r>
    </w:p>
    <w:p w14:paraId="27085902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repeated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attack_ip           = 9;//攻击者ip</w:t>
      </w:r>
    </w:p>
    <w:p w14:paraId="064B686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victim_ip           = 10;//受害者ip</w:t>
      </w:r>
    </w:p>
    <w:p w14:paraId="15F05C75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 required </w:t>
      </w:r>
      <w:r>
        <w:rPr>
          <w:rFonts w:ascii="宋体" w:eastAsia="宋体" w:hAnsi="宋体" w:hint="eastAsia"/>
          <w:sz w:val="24"/>
          <w:szCs w:val="24"/>
        </w:rPr>
        <w:tab/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  <w:t>attack_type         = 11;// 威胁类型</w:t>
      </w:r>
    </w:p>
    <w:p w14:paraId="4117BAB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required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kill_chain          = 12;//攻击链</w:t>
      </w:r>
    </w:p>
    <w:p w14:paraId="4662B986" w14:textId="77777777" w:rsidR="00210EA0" w:rsidRDefault="00D7245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  <w:t>int32</w:t>
      </w:r>
      <w:r>
        <w:rPr>
          <w:rFonts w:ascii="宋体" w:eastAsia="宋体" w:hAnsi="宋体" w:hint="eastAsia"/>
          <w:sz w:val="24"/>
          <w:szCs w:val="24"/>
        </w:rPr>
        <w:tab/>
        <w:t>confidence          = 13;//置信度</w:t>
      </w:r>
    </w:p>
    <w:p w14:paraId="5474289D" w14:textId="77777777" w:rsidR="00210EA0" w:rsidRDefault="00210EA0">
      <w:pPr>
        <w:ind w:firstLine="480"/>
        <w:rPr>
          <w:rFonts w:ascii="宋体" w:eastAsia="宋体" w:hAnsi="宋体"/>
          <w:sz w:val="24"/>
          <w:szCs w:val="24"/>
        </w:rPr>
      </w:pPr>
    </w:p>
    <w:p w14:paraId="0746EE33" w14:textId="77777777" w:rsidR="00210EA0" w:rsidRDefault="00D7245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optional  IOC_DESC   ioc_desc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 = 14;//IOC附加描述</w:t>
      </w:r>
    </w:p>
    <w:p w14:paraId="472CC1DD" w14:textId="77777777" w:rsidR="00210EA0" w:rsidRDefault="00D7245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optional  RULE_DESC  rule_desc           = 15;//规则附加描述</w:t>
      </w:r>
    </w:p>
    <w:p w14:paraId="1B1622FD" w14:textId="77777777" w:rsidR="00210EA0" w:rsidRDefault="00210EA0">
      <w:pPr>
        <w:ind w:firstLine="480"/>
        <w:rPr>
          <w:rFonts w:ascii="宋体" w:eastAsia="宋体" w:hAnsi="宋体"/>
          <w:b/>
          <w:sz w:val="24"/>
          <w:szCs w:val="24"/>
        </w:rPr>
      </w:pPr>
    </w:p>
    <w:p w14:paraId="3B49065F" w14:textId="77777777" w:rsidR="00210EA0" w:rsidRDefault="00D72455">
      <w:pPr>
        <w:ind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uint64     public_date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= 16;//</w:t>
      </w:r>
      <w:r>
        <w:rPr>
          <w:rFonts w:ascii="宋体" w:eastAsia="宋体" w:hAnsi="宋体" w:hint="eastAsia"/>
          <w:sz w:val="24"/>
          <w:szCs w:val="24"/>
        </w:rPr>
        <w:t>规则或IOC</w:t>
      </w:r>
      <w:r>
        <w:rPr>
          <w:rFonts w:ascii="宋体" w:eastAsia="宋体" w:hAnsi="宋体"/>
          <w:sz w:val="24"/>
          <w:szCs w:val="24"/>
        </w:rPr>
        <w:t>发布时间</w:t>
      </w:r>
    </w:p>
    <w:p w14:paraId="7B8648C5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vendor_id           = 17;//厂商id</w:t>
      </w:r>
    </w:p>
    <w:p w14:paraId="69A29ABC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device_ip           = 18;//</w:t>
      </w:r>
      <w:r>
        <w:rPr>
          <w:rFonts w:ascii="宋体" w:eastAsia="宋体" w:hAnsi="宋体" w:hint="eastAsia"/>
          <w:sz w:val="24"/>
          <w:szCs w:val="24"/>
        </w:rPr>
        <w:t>设备</w:t>
      </w:r>
      <w:r>
        <w:rPr>
          <w:rFonts w:ascii="宋体" w:eastAsia="宋体" w:hAnsi="宋体"/>
          <w:sz w:val="24"/>
          <w:szCs w:val="24"/>
        </w:rPr>
        <w:t>ip</w:t>
      </w:r>
    </w:p>
    <w:p w14:paraId="1E17112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optional </w:t>
      </w:r>
      <w:r>
        <w:rPr>
          <w:rFonts w:ascii="宋体" w:eastAsia="宋体" w:hAnsi="宋体" w:hint="eastAsia"/>
          <w:sz w:val="24"/>
          <w:szCs w:val="24"/>
        </w:rPr>
        <w:tab/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white_list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=</w:t>
      </w:r>
      <w:r>
        <w:rPr>
          <w:rFonts w:ascii="宋体" w:eastAsia="宋体" w:hAnsi="宋体"/>
          <w:sz w:val="24"/>
          <w:szCs w:val="24"/>
        </w:rPr>
        <w:t xml:space="preserve"> 19</w:t>
      </w:r>
      <w:r>
        <w:rPr>
          <w:rFonts w:ascii="宋体" w:eastAsia="宋体" w:hAnsi="宋体" w:hint="eastAsia"/>
          <w:sz w:val="24"/>
          <w:szCs w:val="24"/>
        </w:rPr>
        <w:t>;//白名单</w:t>
      </w:r>
    </w:p>
    <w:p w14:paraId="75FA3D3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uint32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ab/>
        <w:t>severity            = 20;// 威胁等级</w:t>
      </w:r>
    </w:p>
    <w:p w14:paraId="1C0A5ED7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54E51015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required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bytes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meta</w:t>
      </w:r>
      <w:r>
        <w:rPr>
          <w:rFonts w:ascii="宋体" w:eastAsia="宋体" w:hAnsi="宋体" w:hint="eastAsia"/>
          <w:sz w:val="24"/>
          <w:szCs w:val="24"/>
        </w:rPr>
        <w:t>_info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= </w:t>
      </w:r>
      <w:r>
        <w:rPr>
          <w:rFonts w:ascii="宋体" w:eastAsia="宋体" w:hAnsi="宋体" w:hint="eastAsia"/>
          <w:sz w:val="24"/>
          <w:szCs w:val="24"/>
        </w:rPr>
        <w:t>21;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>原始元数据</w:t>
      </w:r>
    </w:p>
    <w:p w14:paraId="72A6D562" w14:textId="77777777" w:rsidR="00210EA0" w:rsidRDefault="00D7245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optional  PCAP_HTTP http_payload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= 22; //PCAP HTTP攻击负载</w:t>
      </w:r>
    </w:p>
    <w:p w14:paraId="0555160E" w14:textId="77777777" w:rsidR="00210EA0" w:rsidRDefault="00D7245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optional   PCAP_OTHER other_payload    = 23; //PCAP Other攻击负载</w:t>
      </w:r>
    </w:p>
    <w:p w14:paraId="2C3BB788" w14:textId="77777777" w:rsidR="00210EA0" w:rsidRDefault="00D7245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optional   string  pcap_path           = 24; //pcap包路径</w:t>
      </w:r>
    </w:p>
    <w:p w14:paraId="09FCA8D6" w14:textId="77777777" w:rsidR="00210EA0" w:rsidRDefault="00D72455">
      <w:r>
        <w:t>}</w:t>
      </w:r>
    </w:p>
    <w:p w14:paraId="3CE5D7B5" w14:textId="77777777" w:rsidR="00210EA0" w:rsidRDefault="00210EA0">
      <w:pPr>
        <w:rPr>
          <w:rFonts w:ascii="宋体" w:eastAsia="宋体" w:hAnsi="宋体"/>
          <w:b/>
          <w:bCs/>
          <w:sz w:val="24"/>
          <w:szCs w:val="24"/>
        </w:rPr>
      </w:pPr>
    </w:p>
    <w:p w14:paraId="58911CE9" w14:textId="77777777" w:rsidR="00210EA0" w:rsidRDefault="00D72455">
      <w:pPr>
        <w:pStyle w:val="3"/>
        <w:rPr>
          <w:rFonts w:ascii="宋体" w:hAnsi="宋体"/>
          <w:b w:val="0"/>
          <w:bCs w:val="0"/>
          <w:sz w:val="24"/>
          <w:szCs w:val="24"/>
        </w:rPr>
      </w:pPr>
      <w:r>
        <w:rPr>
          <w:rFonts w:ascii="宋体" w:hAnsi="宋体" w:hint="eastAsia"/>
          <w:b w:val="0"/>
          <w:bCs w:val="0"/>
          <w:sz w:val="24"/>
          <w:szCs w:val="24"/>
        </w:rPr>
        <w:lastRenderedPageBreak/>
        <w:t>PCAP检测HTTP协议攻击负载字段</w:t>
      </w:r>
    </w:p>
    <w:p w14:paraId="520EEE89" w14:textId="77777777" w:rsidR="00210EA0" w:rsidRDefault="00D72455" w:rsidP="00FE2B95">
      <w:pPr>
        <w:pStyle w:val="4"/>
        <w:ind w:left="823" w:hangingChars="34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字段信息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377"/>
        <w:gridCol w:w="1520"/>
        <w:gridCol w:w="1422"/>
        <w:gridCol w:w="1554"/>
        <w:gridCol w:w="1423"/>
      </w:tblGrid>
      <w:tr w:rsidR="00210EA0" w14:paraId="6F8A941E" w14:textId="77777777">
        <w:tc>
          <w:tcPr>
            <w:tcW w:w="2377" w:type="dxa"/>
          </w:tcPr>
          <w:p w14:paraId="21E1DA15" w14:textId="77777777" w:rsidR="00210EA0" w:rsidRDefault="00D72455">
            <w:r>
              <w:rPr>
                <w:rFonts w:hint="eastAsia"/>
              </w:rPr>
              <w:t>字段</w:t>
            </w:r>
          </w:p>
        </w:tc>
        <w:tc>
          <w:tcPr>
            <w:tcW w:w="1520" w:type="dxa"/>
          </w:tcPr>
          <w:p w14:paraId="70782913" w14:textId="77777777" w:rsidR="00210EA0" w:rsidRDefault="00D72455">
            <w:r>
              <w:rPr>
                <w:rFonts w:hint="eastAsia"/>
              </w:rPr>
              <w:t>数据类型</w:t>
            </w:r>
          </w:p>
        </w:tc>
        <w:tc>
          <w:tcPr>
            <w:tcW w:w="1422" w:type="dxa"/>
          </w:tcPr>
          <w:p w14:paraId="4CCCA8C0" w14:textId="77777777" w:rsidR="00210EA0" w:rsidRDefault="00D72455">
            <w:r>
              <w:rPr>
                <w:rFonts w:hint="eastAsia"/>
              </w:rPr>
              <w:t>是否必选</w:t>
            </w:r>
          </w:p>
        </w:tc>
        <w:tc>
          <w:tcPr>
            <w:tcW w:w="1554" w:type="dxa"/>
          </w:tcPr>
          <w:p w14:paraId="6272A87D" w14:textId="77777777" w:rsidR="00210EA0" w:rsidRDefault="00D72455">
            <w:r>
              <w:rPr>
                <w:rFonts w:hint="eastAsia"/>
              </w:rPr>
              <w:t>注释</w:t>
            </w:r>
          </w:p>
        </w:tc>
        <w:tc>
          <w:tcPr>
            <w:tcW w:w="1423" w:type="dxa"/>
          </w:tcPr>
          <w:p w14:paraId="63B69BF9" w14:textId="77777777" w:rsidR="00210EA0" w:rsidRDefault="00D72455">
            <w:r>
              <w:rPr>
                <w:rFonts w:hint="eastAsia"/>
              </w:rPr>
              <w:t>备注</w:t>
            </w:r>
          </w:p>
        </w:tc>
      </w:tr>
      <w:tr w:rsidR="00210EA0" w14:paraId="466757F7" w14:textId="77777777">
        <w:tc>
          <w:tcPr>
            <w:tcW w:w="2377" w:type="dxa"/>
          </w:tcPr>
          <w:p w14:paraId="32613BFC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method</w:t>
            </w:r>
          </w:p>
        </w:tc>
        <w:tc>
          <w:tcPr>
            <w:tcW w:w="1520" w:type="dxa"/>
          </w:tcPr>
          <w:p w14:paraId="5746FA67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590122AC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1B9C17D9" w14:textId="77777777" w:rsidR="00210EA0" w:rsidRDefault="00D72455">
            <w:r>
              <w:rPr>
                <w:rFonts w:hint="eastAsia"/>
              </w:rPr>
              <w:t>http 请求方法</w:t>
            </w:r>
          </w:p>
        </w:tc>
        <w:tc>
          <w:tcPr>
            <w:tcW w:w="1423" w:type="dxa"/>
          </w:tcPr>
          <w:p w14:paraId="4E4BA0DF" w14:textId="77777777" w:rsidR="00210EA0" w:rsidRDefault="00210EA0"/>
        </w:tc>
      </w:tr>
      <w:tr w:rsidR="00210EA0" w14:paraId="792DE6F7" w14:textId="77777777">
        <w:tc>
          <w:tcPr>
            <w:tcW w:w="2377" w:type="dxa"/>
          </w:tcPr>
          <w:p w14:paraId="05A6671D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host</w:t>
            </w:r>
          </w:p>
        </w:tc>
        <w:tc>
          <w:tcPr>
            <w:tcW w:w="1520" w:type="dxa"/>
          </w:tcPr>
          <w:p w14:paraId="5BCE88D8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1D64A0FC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3880A735" w14:textId="77777777" w:rsidR="00210EA0" w:rsidRDefault="00D72455">
            <w:r>
              <w:rPr>
                <w:rFonts w:hint="eastAsia"/>
              </w:rPr>
              <w:t>http 请求host</w:t>
            </w:r>
          </w:p>
        </w:tc>
        <w:tc>
          <w:tcPr>
            <w:tcW w:w="1423" w:type="dxa"/>
          </w:tcPr>
          <w:p w14:paraId="3A9B76EB" w14:textId="77777777" w:rsidR="00210EA0" w:rsidRDefault="00210EA0"/>
        </w:tc>
      </w:tr>
      <w:tr w:rsidR="00210EA0" w14:paraId="431B03BB" w14:textId="77777777">
        <w:tc>
          <w:tcPr>
            <w:tcW w:w="2377" w:type="dxa"/>
          </w:tcPr>
          <w:p w14:paraId="71028A83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uri</w:t>
            </w:r>
          </w:p>
        </w:tc>
        <w:tc>
          <w:tcPr>
            <w:tcW w:w="1520" w:type="dxa"/>
          </w:tcPr>
          <w:p w14:paraId="0988BC4E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5DACA16D" w14:textId="77777777" w:rsidR="00210EA0" w:rsidRDefault="00D72455">
            <w:pPr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42B9A911" w14:textId="77777777" w:rsidR="00210EA0" w:rsidRDefault="00D72455">
            <w:r>
              <w:rPr>
                <w:rFonts w:hint="eastAsia"/>
              </w:rPr>
              <w:t>http uri</w:t>
            </w:r>
          </w:p>
        </w:tc>
        <w:tc>
          <w:tcPr>
            <w:tcW w:w="1423" w:type="dxa"/>
          </w:tcPr>
          <w:p w14:paraId="6797BC2D" w14:textId="77777777" w:rsidR="00210EA0" w:rsidRDefault="00210EA0"/>
        </w:tc>
      </w:tr>
      <w:tr w:rsidR="00210EA0" w14:paraId="4F82F25D" w14:textId="77777777">
        <w:tc>
          <w:tcPr>
            <w:tcW w:w="2377" w:type="dxa"/>
          </w:tcPr>
          <w:p w14:paraId="7E6B00A9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referrer</w:t>
            </w:r>
          </w:p>
        </w:tc>
        <w:tc>
          <w:tcPr>
            <w:tcW w:w="1520" w:type="dxa"/>
          </w:tcPr>
          <w:p w14:paraId="6A054A87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6809160D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3F9FD7F9" w14:textId="77777777" w:rsidR="00210EA0" w:rsidRDefault="00D72455">
            <w:r>
              <w:rPr>
                <w:rFonts w:hint="eastAsia"/>
              </w:rPr>
              <w:t xml:space="preserve">http </w:t>
            </w:r>
            <w:r>
              <w:t>referrer</w:t>
            </w:r>
          </w:p>
        </w:tc>
        <w:tc>
          <w:tcPr>
            <w:tcW w:w="1423" w:type="dxa"/>
          </w:tcPr>
          <w:p w14:paraId="722D50D5" w14:textId="77777777" w:rsidR="00210EA0" w:rsidRDefault="00210EA0"/>
        </w:tc>
      </w:tr>
      <w:tr w:rsidR="00210EA0" w14:paraId="3015B6F2" w14:textId="77777777">
        <w:tc>
          <w:tcPr>
            <w:tcW w:w="2377" w:type="dxa"/>
          </w:tcPr>
          <w:p w14:paraId="6D98C4B5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agent</w:t>
            </w:r>
          </w:p>
        </w:tc>
        <w:tc>
          <w:tcPr>
            <w:tcW w:w="1520" w:type="dxa"/>
          </w:tcPr>
          <w:p w14:paraId="18BF3550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7A6D04B7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435AEBB3" w14:textId="77777777" w:rsidR="00210EA0" w:rsidRDefault="00D72455">
            <w:r>
              <w:rPr>
                <w:rFonts w:hint="eastAsia"/>
              </w:rPr>
              <w:t>http useragent</w:t>
            </w:r>
          </w:p>
        </w:tc>
        <w:tc>
          <w:tcPr>
            <w:tcW w:w="1423" w:type="dxa"/>
          </w:tcPr>
          <w:p w14:paraId="1210F863" w14:textId="77777777" w:rsidR="00210EA0" w:rsidRDefault="00210EA0"/>
        </w:tc>
      </w:tr>
      <w:tr w:rsidR="00210EA0" w14:paraId="5914089C" w14:textId="77777777">
        <w:tc>
          <w:tcPr>
            <w:tcW w:w="2377" w:type="dxa"/>
          </w:tcPr>
          <w:p w14:paraId="4C18389B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cookie</w:t>
            </w:r>
          </w:p>
        </w:tc>
        <w:tc>
          <w:tcPr>
            <w:tcW w:w="1520" w:type="dxa"/>
          </w:tcPr>
          <w:p w14:paraId="58407237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3B6A9500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02E305DC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http cookie</w:t>
            </w:r>
          </w:p>
        </w:tc>
        <w:tc>
          <w:tcPr>
            <w:tcW w:w="1423" w:type="dxa"/>
          </w:tcPr>
          <w:p w14:paraId="5A6468C4" w14:textId="77777777" w:rsidR="00210EA0" w:rsidRDefault="00210EA0"/>
        </w:tc>
      </w:tr>
      <w:tr w:rsidR="00210EA0" w14:paraId="53756E66" w14:textId="77777777">
        <w:trPr>
          <w:trHeight w:val="283"/>
        </w:trPr>
        <w:tc>
          <w:tcPr>
            <w:tcW w:w="2377" w:type="dxa"/>
          </w:tcPr>
          <w:p w14:paraId="709B3E9B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parameter</w:t>
            </w:r>
          </w:p>
        </w:tc>
        <w:tc>
          <w:tcPr>
            <w:tcW w:w="1520" w:type="dxa"/>
          </w:tcPr>
          <w:p w14:paraId="0EBDBCC5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1FFF79CE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26F09C12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http请求参数</w:t>
            </w:r>
          </w:p>
        </w:tc>
        <w:tc>
          <w:tcPr>
            <w:tcW w:w="1423" w:type="dxa"/>
          </w:tcPr>
          <w:p w14:paraId="77A015E8" w14:textId="77777777" w:rsidR="00210EA0" w:rsidRDefault="00210EA0"/>
        </w:tc>
      </w:tr>
      <w:tr w:rsidR="00210EA0" w14:paraId="73E2F370" w14:textId="77777777">
        <w:trPr>
          <w:trHeight w:val="283"/>
        </w:trPr>
        <w:tc>
          <w:tcPr>
            <w:tcW w:w="2377" w:type="dxa"/>
          </w:tcPr>
          <w:p w14:paraId="5B19287A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req_header</w:t>
            </w:r>
            <w:r>
              <w:rPr>
                <w:rFonts w:ascii="宋体" w:eastAsia="宋体" w:hAnsi="宋体"/>
                <w:sz w:val="24"/>
                <w:szCs w:val="24"/>
              </w:rPr>
              <w:tab/>
            </w:r>
          </w:p>
        </w:tc>
        <w:tc>
          <w:tcPr>
            <w:tcW w:w="1520" w:type="dxa"/>
          </w:tcPr>
          <w:p w14:paraId="6F32BFF6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08FB32F0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27DDCA53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http请求头</w:t>
            </w:r>
          </w:p>
        </w:tc>
        <w:tc>
          <w:tcPr>
            <w:tcW w:w="1423" w:type="dxa"/>
          </w:tcPr>
          <w:p w14:paraId="02A7A148" w14:textId="77777777" w:rsidR="00210EA0" w:rsidRDefault="00210EA0"/>
        </w:tc>
      </w:tr>
      <w:tr w:rsidR="00210EA0" w14:paraId="088630E4" w14:textId="77777777">
        <w:trPr>
          <w:trHeight w:val="283"/>
        </w:trPr>
        <w:tc>
          <w:tcPr>
            <w:tcW w:w="2377" w:type="dxa"/>
          </w:tcPr>
          <w:p w14:paraId="64A1F6F0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req_body</w:t>
            </w:r>
          </w:p>
        </w:tc>
        <w:tc>
          <w:tcPr>
            <w:tcW w:w="1520" w:type="dxa"/>
          </w:tcPr>
          <w:p w14:paraId="348B51A5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5FC7F577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1520BDDC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http请求体</w:t>
            </w:r>
          </w:p>
        </w:tc>
        <w:tc>
          <w:tcPr>
            <w:tcW w:w="1423" w:type="dxa"/>
          </w:tcPr>
          <w:p w14:paraId="24205C6B" w14:textId="77777777" w:rsidR="00210EA0" w:rsidRDefault="00210EA0"/>
        </w:tc>
      </w:tr>
      <w:tr w:rsidR="00210EA0" w14:paraId="332FDA8C" w14:textId="77777777">
        <w:trPr>
          <w:trHeight w:val="283"/>
        </w:trPr>
        <w:tc>
          <w:tcPr>
            <w:tcW w:w="2377" w:type="dxa"/>
          </w:tcPr>
          <w:p w14:paraId="1F0E6143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rsp_status</w:t>
            </w:r>
            <w:r>
              <w:rPr>
                <w:rFonts w:ascii="宋体" w:eastAsia="宋体" w:hAnsi="宋体"/>
                <w:sz w:val="24"/>
                <w:szCs w:val="24"/>
              </w:rPr>
              <w:tab/>
            </w:r>
          </w:p>
        </w:tc>
        <w:tc>
          <w:tcPr>
            <w:tcW w:w="1520" w:type="dxa"/>
          </w:tcPr>
          <w:p w14:paraId="05B6174B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422" w:type="dxa"/>
          </w:tcPr>
          <w:p w14:paraId="35A84474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1356F66D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http状态码</w:t>
            </w:r>
          </w:p>
        </w:tc>
        <w:tc>
          <w:tcPr>
            <w:tcW w:w="1423" w:type="dxa"/>
          </w:tcPr>
          <w:p w14:paraId="0A3876BD" w14:textId="77777777" w:rsidR="00210EA0" w:rsidRDefault="00210EA0"/>
        </w:tc>
      </w:tr>
      <w:tr w:rsidR="00210EA0" w14:paraId="74ABABE4" w14:textId="77777777">
        <w:trPr>
          <w:trHeight w:val="283"/>
        </w:trPr>
        <w:tc>
          <w:tcPr>
            <w:tcW w:w="2377" w:type="dxa"/>
          </w:tcPr>
          <w:p w14:paraId="4DDFF4F1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rsp_content_length</w:t>
            </w:r>
          </w:p>
        </w:tc>
        <w:tc>
          <w:tcPr>
            <w:tcW w:w="1520" w:type="dxa"/>
          </w:tcPr>
          <w:p w14:paraId="23C4915A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422" w:type="dxa"/>
          </w:tcPr>
          <w:p w14:paraId="4708EE54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3CABF50B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http响应体字节数</w:t>
            </w:r>
          </w:p>
        </w:tc>
        <w:tc>
          <w:tcPr>
            <w:tcW w:w="1423" w:type="dxa"/>
          </w:tcPr>
          <w:p w14:paraId="2BE46962" w14:textId="77777777" w:rsidR="00210EA0" w:rsidRDefault="00210EA0"/>
        </w:tc>
      </w:tr>
      <w:tr w:rsidR="00210EA0" w14:paraId="6592AC3B" w14:textId="77777777">
        <w:trPr>
          <w:trHeight w:val="339"/>
        </w:trPr>
        <w:tc>
          <w:tcPr>
            <w:tcW w:w="2377" w:type="dxa"/>
          </w:tcPr>
          <w:p w14:paraId="78EE3B1E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rsp_content_type</w:t>
            </w:r>
          </w:p>
        </w:tc>
        <w:tc>
          <w:tcPr>
            <w:tcW w:w="1520" w:type="dxa"/>
          </w:tcPr>
          <w:p w14:paraId="665EE050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60D044FD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30F37547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http响应体类型</w:t>
            </w:r>
          </w:p>
        </w:tc>
        <w:tc>
          <w:tcPr>
            <w:tcW w:w="1423" w:type="dxa"/>
          </w:tcPr>
          <w:p w14:paraId="06E6F6B2" w14:textId="77777777" w:rsidR="00210EA0" w:rsidRDefault="00210EA0"/>
        </w:tc>
      </w:tr>
      <w:tr w:rsidR="00210EA0" w14:paraId="61F974D8" w14:textId="77777777">
        <w:trPr>
          <w:trHeight w:val="283"/>
        </w:trPr>
        <w:tc>
          <w:tcPr>
            <w:tcW w:w="2377" w:type="dxa"/>
          </w:tcPr>
          <w:p w14:paraId="46E63BA9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rsp_header</w:t>
            </w:r>
          </w:p>
        </w:tc>
        <w:tc>
          <w:tcPr>
            <w:tcW w:w="1520" w:type="dxa"/>
          </w:tcPr>
          <w:p w14:paraId="098B8F46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4A0431D8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1DF8F4E7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http响应头</w:t>
            </w:r>
          </w:p>
        </w:tc>
        <w:tc>
          <w:tcPr>
            <w:tcW w:w="1423" w:type="dxa"/>
          </w:tcPr>
          <w:p w14:paraId="72D7F5B1" w14:textId="77777777" w:rsidR="00210EA0" w:rsidRDefault="00210EA0"/>
        </w:tc>
      </w:tr>
      <w:tr w:rsidR="00210EA0" w14:paraId="06ECB333" w14:textId="77777777">
        <w:trPr>
          <w:trHeight w:val="283"/>
        </w:trPr>
        <w:tc>
          <w:tcPr>
            <w:tcW w:w="2377" w:type="dxa"/>
          </w:tcPr>
          <w:p w14:paraId="3A0471E3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rsp_body</w:t>
            </w:r>
          </w:p>
        </w:tc>
        <w:tc>
          <w:tcPr>
            <w:tcW w:w="1520" w:type="dxa"/>
          </w:tcPr>
          <w:p w14:paraId="5791EF20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22" w:type="dxa"/>
          </w:tcPr>
          <w:p w14:paraId="148F7A6A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5F57FB8A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http 响应体</w:t>
            </w:r>
          </w:p>
        </w:tc>
        <w:tc>
          <w:tcPr>
            <w:tcW w:w="1423" w:type="dxa"/>
          </w:tcPr>
          <w:p w14:paraId="4D59BE77" w14:textId="77777777" w:rsidR="00210EA0" w:rsidRDefault="00210EA0"/>
        </w:tc>
      </w:tr>
      <w:tr w:rsidR="00210EA0" w14:paraId="11629325" w14:textId="77777777">
        <w:trPr>
          <w:trHeight w:val="283"/>
        </w:trPr>
        <w:tc>
          <w:tcPr>
            <w:tcW w:w="2377" w:type="dxa"/>
          </w:tcPr>
          <w:p w14:paraId="41A36872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rsp_body_len</w:t>
            </w:r>
          </w:p>
        </w:tc>
        <w:tc>
          <w:tcPr>
            <w:tcW w:w="1520" w:type="dxa"/>
          </w:tcPr>
          <w:p w14:paraId="34EAAABE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422" w:type="dxa"/>
          </w:tcPr>
          <w:p w14:paraId="29A4FFE2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54" w:type="dxa"/>
          </w:tcPr>
          <w:p w14:paraId="39F9582B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http响应体字节数</w:t>
            </w:r>
          </w:p>
        </w:tc>
        <w:tc>
          <w:tcPr>
            <w:tcW w:w="1423" w:type="dxa"/>
          </w:tcPr>
          <w:p w14:paraId="2DB84602" w14:textId="77777777" w:rsidR="00210EA0" w:rsidRDefault="00210EA0"/>
        </w:tc>
      </w:tr>
    </w:tbl>
    <w:p w14:paraId="0DB3B2CF" w14:textId="77777777" w:rsidR="00210EA0" w:rsidRDefault="00210EA0"/>
    <w:p w14:paraId="41DF63CD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Protobuf消息结构</w:t>
      </w:r>
    </w:p>
    <w:p w14:paraId="32047695" w14:textId="77777777" w:rsidR="00210EA0" w:rsidRDefault="00210EA0"/>
    <w:p w14:paraId="7045F410" w14:textId="77777777" w:rsidR="00210EA0" w:rsidRDefault="00D724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m</w:t>
      </w:r>
      <w:r>
        <w:rPr>
          <w:rFonts w:ascii="宋体" w:eastAsia="宋体" w:hAnsi="宋体" w:hint="eastAsia"/>
          <w:b/>
          <w:bCs/>
          <w:sz w:val="24"/>
          <w:szCs w:val="24"/>
        </w:rPr>
        <w:t>essage</w:t>
      </w:r>
      <w:r>
        <w:rPr>
          <w:rFonts w:ascii="宋体" w:eastAsia="宋体" w:hAnsi="宋体"/>
          <w:b/>
          <w:bCs/>
          <w:sz w:val="24"/>
          <w:szCs w:val="24"/>
        </w:rPr>
        <w:t xml:space="preserve"> PCAP_HTTP</w:t>
      </w:r>
    </w:p>
    <w:p w14:paraId="46B10405" w14:textId="77777777" w:rsidR="00210EA0" w:rsidRDefault="00D724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{</w:t>
      </w:r>
    </w:p>
    <w:p w14:paraId="0FF4178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 method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=1; //http请求方法</w:t>
      </w:r>
    </w:p>
    <w:p w14:paraId="223826A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 host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=2; //http请求host</w:t>
      </w:r>
    </w:p>
    <w:p w14:paraId="5F2EE759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 uri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=3; //http请求uri</w:t>
      </w:r>
    </w:p>
    <w:p w14:paraId="256E1AA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 referrer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=4; //http referrer</w:t>
      </w:r>
      <w:r>
        <w:rPr>
          <w:rFonts w:ascii="宋体" w:eastAsia="宋体" w:hAnsi="宋体" w:hint="eastAsia"/>
          <w:sz w:val="24"/>
          <w:szCs w:val="24"/>
        </w:rPr>
        <w:t>头</w:t>
      </w:r>
    </w:p>
    <w:p w14:paraId="0C01199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 agent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=5; //http aget头</w:t>
      </w:r>
    </w:p>
    <w:p w14:paraId="213E7930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 cookie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=6; //http cookie头</w:t>
      </w:r>
    </w:p>
    <w:p w14:paraId="74BBF20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string parameter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=7;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//http请求参数</w:t>
      </w:r>
    </w:p>
    <w:p w14:paraId="69414E09" w14:textId="77777777" w:rsidR="00210EA0" w:rsidRDefault="00D7245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req_header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=8;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//http请求头</w:t>
      </w:r>
    </w:p>
    <w:p w14:paraId="095B9866" w14:textId="77777777" w:rsidR="00210EA0" w:rsidRDefault="00D7245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string</w:t>
      </w:r>
      <w:r>
        <w:rPr>
          <w:rFonts w:ascii="宋体" w:eastAsia="宋体" w:hAnsi="宋体"/>
          <w:sz w:val="24"/>
          <w:szCs w:val="24"/>
        </w:rPr>
        <w:tab/>
        <w:t>req_body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=9;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//http请求体</w:t>
      </w:r>
    </w:p>
    <w:p w14:paraId="19F22E77" w14:textId="77777777" w:rsidR="00210EA0" w:rsidRDefault="00D7245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uint32 rsp_status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=10;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//http状态码</w:t>
      </w:r>
    </w:p>
    <w:p w14:paraId="7AED418D" w14:textId="77777777" w:rsidR="00210EA0" w:rsidRDefault="00D7245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uint32 rsp_content_length</w:t>
      </w:r>
      <w:r>
        <w:rPr>
          <w:rFonts w:ascii="宋体" w:eastAsia="宋体" w:hAnsi="宋体"/>
          <w:sz w:val="24"/>
          <w:szCs w:val="24"/>
        </w:rPr>
        <w:tab/>
        <w:t>=11;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//http响应体字节数</w:t>
      </w:r>
    </w:p>
    <w:p w14:paraId="7AF8B282" w14:textId="77777777" w:rsidR="00210EA0" w:rsidRDefault="00D7245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string rsp_content_type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=12;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//http响应体类型</w:t>
      </w:r>
    </w:p>
    <w:p w14:paraId="31E521D5" w14:textId="77777777" w:rsidR="00210EA0" w:rsidRDefault="00D7245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string rsp_header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=13;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//http响应头</w:t>
      </w:r>
    </w:p>
    <w:p w14:paraId="3E4FC4EA" w14:textId="77777777" w:rsidR="00210EA0" w:rsidRDefault="00D7245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optional </w:t>
      </w:r>
      <w:r>
        <w:rPr>
          <w:rFonts w:ascii="宋体" w:eastAsia="宋体" w:hAnsi="宋体"/>
          <w:sz w:val="24"/>
          <w:szCs w:val="24"/>
        </w:rPr>
        <w:tab/>
        <w:t>string rsp_body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=14;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//http 响应体</w:t>
      </w:r>
    </w:p>
    <w:p w14:paraId="15422B5D" w14:textId="77777777" w:rsidR="00210EA0" w:rsidRDefault="00D7245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uint32 rsp_body_len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=15;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//http响应体字节数</w:t>
      </w:r>
    </w:p>
    <w:p w14:paraId="268646E9" w14:textId="77777777" w:rsidR="00210EA0" w:rsidRDefault="00D724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}</w:t>
      </w:r>
    </w:p>
    <w:p w14:paraId="085B0DFF" w14:textId="77777777" w:rsidR="00210EA0" w:rsidRDefault="00210EA0">
      <w:pPr>
        <w:rPr>
          <w:rFonts w:ascii="宋体" w:eastAsia="宋体" w:hAnsi="宋体"/>
          <w:b/>
          <w:bCs/>
          <w:sz w:val="24"/>
          <w:szCs w:val="24"/>
        </w:rPr>
      </w:pPr>
    </w:p>
    <w:p w14:paraId="2834AFB4" w14:textId="77777777" w:rsidR="00210EA0" w:rsidRDefault="00D72455">
      <w:pPr>
        <w:pStyle w:val="3"/>
        <w:rPr>
          <w:rFonts w:ascii="宋体" w:hAnsi="宋体"/>
          <w:b w:val="0"/>
          <w:bCs w:val="0"/>
          <w:sz w:val="24"/>
          <w:szCs w:val="24"/>
        </w:rPr>
      </w:pPr>
      <w:r>
        <w:rPr>
          <w:rFonts w:ascii="宋体" w:hAnsi="宋体" w:hint="eastAsia"/>
          <w:b w:val="0"/>
          <w:bCs w:val="0"/>
          <w:sz w:val="24"/>
          <w:szCs w:val="24"/>
        </w:rPr>
        <w:t>PCAP检测其他协议（非HTTP）攻击负载字段</w:t>
      </w:r>
    </w:p>
    <w:p w14:paraId="08454B7C" w14:textId="77777777" w:rsidR="00210EA0" w:rsidRDefault="00D72455" w:rsidP="00FE2B95">
      <w:pPr>
        <w:pStyle w:val="4"/>
        <w:ind w:left="823" w:hangingChars="34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字段信息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10EA0" w14:paraId="5A60FCF1" w14:textId="77777777">
        <w:tc>
          <w:tcPr>
            <w:tcW w:w="1659" w:type="dxa"/>
          </w:tcPr>
          <w:p w14:paraId="656D8546" w14:textId="77777777" w:rsidR="00210EA0" w:rsidRDefault="00D72455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359EB53B" w14:textId="77777777" w:rsidR="00210EA0" w:rsidRDefault="00D72455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49B7A5E" w14:textId="77777777" w:rsidR="00210EA0" w:rsidRDefault="00D72455">
            <w:r>
              <w:rPr>
                <w:rFonts w:hint="eastAsia"/>
              </w:rPr>
              <w:t>是否必选</w:t>
            </w:r>
          </w:p>
        </w:tc>
        <w:tc>
          <w:tcPr>
            <w:tcW w:w="1659" w:type="dxa"/>
          </w:tcPr>
          <w:p w14:paraId="7BB22B22" w14:textId="77777777" w:rsidR="00210EA0" w:rsidRDefault="00D72455">
            <w:r>
              <w:rPr>
                <w:rFonts w:hint="eastAsia"/>
              </w:rPr>
              <w:t>注释</w:t>
            </w:r>
          </w:p>
        </w:tc>
        <w:tc>
          <w:tcPr>
            <w:tcW w:w="1660" w:type="dxa"/>
          </w:tcPr>
          <w:p w14:paraId="7D2DA006" w14:textId="77777777" w:rsidR="00210EA0" w:rsidRDefault="00D72455">
            <w:r>
              <w:rPr>
                <w:rFonts w:hint="eastAsia"/>
              </w:rPr>
              <w:t>备注</w:t>
            </w:r>
          </w:p>
        </w:tc>
      </w:tr>
      <w:tr w:rsidR="00210EA0" w14:paraId="7195F742" w14:textId="77777777">
        <w:tc>
          <w:tcPr>
            <w:tcW w:w="1659" w:type="dxa"/>
          </w:tcPr>
          <w:p w14:paraId="55D47FA4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packet_size</w:t>
            </w:r>
          </w:p>
        </w:tc>
        <w:tc>
          <w:tcPr>
            <w:tcW w:w="1659" w:type="dxa"/>
          </w:tcPr>
          <w:p w14:paraId="5431AB77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659" w:type="dxa"/>
          </w:tcPr>
          <w:p w14:paraId="108BDBDC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07E426A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攻击负载</w:t>
            </w:r>
            <w:r>
              <w:rPr>
                <w:rFonts w:ascii="宋体" w:eastAsia="宋体" w:hAnsi="宋体"/>
                <w:sz w:val="24"/>
                <w:szCs w:val="24"/>
              </w:rPr>
              <w:t>字节数</w:t>
            </w:r>
          </w:p>
        </w:tc>
        <w:tc>
          <w:tcPr>
            <w:tcW w:w="1660" w:type="dxa"/>
          </w:tcPr>
          <w:p w14:paraId="66C6BEE3" w14:textId="77777777" w:rsidR="00210EA0" w:rsidRDefault="00210EA0"/>
        </w:tc>
      </w:tr>
      <w:tr w:rsidR="00210EA0" w14:paraId="7B9E724E" w14:textId="77777777">
        <w:tc>
          <w:tcPr>
            <w:tcW w:w="1659" w:type="dxa"/>
          </w:tcPr>
          <w:p w14:paraId="213B954A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packet_data</w:t>
            </w:r>
          </w:p>
        </w:tc>
        <w:tc>
          <w:tcPr>
            <w:tcW w:w="1659" w:type="dxa"/>
          </w:tcPr>
          <w:p w14:paraId="05DB0A88" w14:textId="77777777" w:rsidR="00210EA0" w:rsidRDefault="00D72455"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1659" w:type="dxa"/>
          </w:tcPr>
          <w:p w14:paraId="3F2FC44B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68A56A0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攻击负载</w:t>
            </w:r>
            <w:r>
              <w:rPr>
                <w:rFonts w:ascii="宋体" w:eastAsia="宋体" w:hAnsi="宋体"/>
                <w:sz w:val="24"/>
                <w:szCs w:val="24"/>
              </w:rPr>
              <w:t>数据</w:t>
            </w:r>
          </w:p>
        </w:tc>
        <w:tc>
          <w:tcPr>
            <w:tcW w:w="1660" w:type="dxa"/>
          </w:tcPr>
          <w:p w14:paraId="242A08C0" w14:textId="77777777" w:rsidR="00210EA0" w:rsidRDefault="00210EA0"/>
        </w:tc>
      </w:tr>
    </w:tbl>
    <w:p w14:paraId="08942242" w14:textId="77777777" w:rsidR="00210EA0" w:rsidRDefault="00210EA0"/>
    <w:p w14:paraId="35F304A3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Protobuf消息结构</w:t>
      </w:r>
    </w:p>
    <w:p w14:paraId="47059FB4" w14:textId="77777777" w:rsidR="00210EA0" w:rsidRDefault="00210EA0"/>
    <w:p w14:paraId="3DCCA8F6" w14:textId="77777777" w:rsidR="00210EA0" w:rsidRDefault="00D72455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essage PCAP</w:t>
      </w:r>
      <w:r>
        <w:rPr>
          <w:b/>
        </w:rPr>
        <w:t>_OTHER</w:t>
      </w:r>
    </w:p>
    <w:p w14:paraId="6F7AC6C5" w14:textId="77777777" w:rsidR="00210EA0" w:rsidRDefault="00D72455">
      <w:r>
        <w:t>{</w:t>
      </w:r>
    </w:p>
    <w:p w14:paraId="542878D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uint32 packet_size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=1;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攻击负载</w:t>
      </w:r>
      <w:r>
        <w:rPr>
          <w:rFonts w:ascii="宋体" w:eastAsia="宋体" w:hAnsi="宋体"/>
          <w:sz w:val="24"/>
          <w:szCs w:val="24"/>
        </w:rPr>
        <w:t>字节数</w:t>
      </w:r>
    </w:p>
    <w:p w14:paraId="2FB19585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bytes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packet_data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=2;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攻击负载</w:t>
      </w:r>
      <w:r>
        <w:rPr>
          <w:rFonts w:ascii="宋体" w:eastAsia="宋体" w:hAnsi="宋体"/>
          <w:sz w:val="24"/>
          <w:szCs w:val="24"/>
        </w:rPr>
        <w:t>数据</w:t>
      </w:r>
    </w:p>
    <w:p w14:paraId="4AC1E3FC" w14:textId="77777777" w:rsidR="00210EA0" w:rsidRDefault="00D72455">
      <w:r>
        <w:t>}</w:t>
      </w:r>
    </w:p>
    <w:p w14:paraId="0B541E21" w14:textId="77777777" w:rsidR="00210EA0" w:rsidRDefault="00210EA0"/>
    <w:p w14:paraId="35149AD3" w14:textId="77777777" w:rsidR="00210EA0" w:rsidRDefault="00D72455">
      <w:pPr>
        <w:pStyle w:val="3"/>
        <w:rPr>
          <w:rFonts w:ascii="宋体" w:hAnsi="宋体"/>
          <w:b w:val="0"/>
          <w:bCs w:val="0"/>
          <w:sz w:val="24"/>
          <w:szCs w:val="24"/>
        </w:rPr>
      </w:pPr>
      <w:r>
        <w:rPr>
          <w:rFonts w:ascii="宋体" w:hAnsi="宋体" w:hint="eastAsia"/>
          <w:b w:val="0"/>
          <w:bCs w:val="0"/>
          <w:sz w:val="24"/>
          <w:szCs w:val="24"/>
        </w:rPr>
        <w:t>特征检测告警描述附加字段</w:t>
      </w:r>
    </w:p>
    <w:p w14:paraId="72846B63" w14:textId="77777777" w:rsidR="00210EA0" w:rsidRDefault="00D72455" w:rsidP="00FE2B95">
      <w:pPr>
        <w:pStyle w:val="4"/>
        <w:ind w:left="823" w:hangingChars="34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字段信息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17"/>
        <w:gridCol w:w="1591"/>
        <w:gridCol w:w="1544"/>
        <w:gridCol w:w="1580"/>
        <w:gridCol w:w="1564"/>
      </w:tblGrid>
      <w:tr w:rsidR="00210EA0" w14:paraId="7EF87F23" w14:textId="77777777">
        <w:tc>
          <w:tcPr>
            <w:tcW w:w="2017" w:type="dxa"/>
          </w:tcPr>
          <w:p w14:paraId="5D18B3E4" w14:textId="77777777" w:rsidR="00210EA0" w:rsidRDefault="00D72455">
            <w:r>
              <w:rPr>
                <w:rFonts w:hint="eastAsia"/>
              </w:rPr>
              <w:t>字段</w:t>
            </w:r>
          </w:p>
        </w:tc>
        <w:tc>
          <w:tcPr>
            <w:tcW w:w="1591" w:type="dxa"/>
          </w:tcPr>
          <w:p w14:paraId="17BA26A5" w14:textId="77777777" w:rsidR="00210EA0" w:rsidRDefault="00D72455">
            <w:r>
              <w:rPr>
                <w:rFonts w:hint="eastAsia"/>
              </w:rPr>
              <w:t>数据类型</w:t>
            </w:r>
          </w:p>
        </w:tc>
        <w:tc>
          <w:tcPr>
            <w:tcW w:w="1544" w:type="dxa"/>
          </w:tcPr>
          <w:p w14:paraId="5B69423C" w14:textId="77777777" w:rsidR="00210EA0" w:rsidRDefault="00D72455">
            <w:r>
              <w:rPr>
                <w:rFonts w:hint="eastAsia"/>
              </w:rPr>
              <w:t>是否必选</w:t>
            </w:r>
          </w:p>
        </w:tc>
        <w:tc>
          <w:tcPr>
            <w:tcW w:w="1580" w:type="dxa"/>
          </w:tcPr>
          <w:p w14:paraId="701EDDC6" w14:textId="77777777" w:rsidR="00210EA0" w:rsidRDefault="00D72455">
            <w:r>
              <w:rPr>
                <w:rFonts w:hint="eastAsia"/>
              </w:rPr>
              <w:t>注释</w:t>
            </w:r>
          </w:p>
        </w:tc>
        <w:tc>
          <w:tcPr>
            <w:tcW w:w="1564" w:type="dxa"/>
          </w:tcPr>
          <w:p w14:paraId="6B2ED6EF" w14:textId="77777777" w:rsidR="00210EA0" w:rsidRDefault="00D72455">
            <w:r>
              <w:rPr>
                <w:rFonts w:hint="eastAsia"/>
              </w:rPr>
              <w:t>备注</w:t>
            </w:r>
          </w:p>
        </w:tc>
      </w:tr>
      <w:tr w:rsidR="00210EA0" w14:paraId="4AC9A976" w14:textId="77777777">
        <w:tc>
          <w:tcPr>
            <w:tcW w:w="2017" w:type="dxa"/>
          </w:tcPr>
          <w:p w14:paraId="1E326CB6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rule_id</w:t>
            </w:r>
          </w:p>
        </w:tc>
        <w:tc>
          <w:tcPr>
            <w:tcW w:w="1591" w:type="dxa"/>
          </w:tcPr>
          <w:p w14:paraId="0F813380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544" w:type="dxa"/>
          </w:tcPr>
          <w:p w14:paraId="6AA15D82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80" w:type="dxa"/>
          </w:tcPr>
          <w:p w14:paraId="4B8D4447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规则id</w:t>
            </w:r>
          </w:p>
        </w:tc>
        <w:tc>
          <w:tcPr>
            <w:tcW w:w="1564" w:type="dxa"/>
          </w:tcPr>
          <w:p w14:paraId="058141E5" w14:textId="77777777" w:rsidR="00210EA0" w:rsidRDefault="00210EA0"/>
        </w:tc>
      </w:tr>
      <w:tr w:rsidR="00210EA0" w14:paraId="0F26B1E2" w14:textId="77777777">
        <w:tc>
          <w:tcPr>
            <w:tcW w:w="2017" w:type="dxa"/>
          </w:tcPr>
          <w:p w14:paraId="3576E158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rule_name</w:t>
            </w:r>
          </w:p>
        </w:tc>
        <w:tc>
          <w:tcPr>
            <w:tcW w:w="1591" w:type="dxa"/>
          </w:tcPr>
          <w:p w14:paraId="2CAFBFC4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544" w:type="dxa"/>
          </w:tcPr>
          <w:p w14:paraId="6D5C9106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80" w:type="dxa"/>
          </w:tcPr>
          <w:p w14:paraId="133496AF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规则名称</w:t>
            </w:r>
          </w:p>
        </w:tc>
        <w:tc>
          <w:tcPr>
            <w:tcW w:w="1564" w:type="dxa"/>
          </w:tcPr>
          <w:p w14:paraId="638562A8" w14:textId="77777777" w:rsidR="00210EA0" w:rsidRDefault="00210EA0"/>
        </w:tc>
      </w:tr>
      <w:tr w:rsidR="00210EA0" w14:paraId="748F5115" w14:textId="77777777">
        <w:trPr>
          <w:trHeight w:val="339"/>
        </w:trPr>
        <w:tc>
          <w:tcPr>
            <w:tcW w:w="2017" w:type="dxa"/>
          </w:tcPr>
          <w:p w14:paraId="5A82DF53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affected_system</w:t>
            </w:r>
          </w:p>
        </w:tc>
        <w:tc>
          <w:tcPr>
            <w:tcW w:w="1591" w:type="dxa"/>
          </w:tcPr>
          <w:p w14:paraId="69BE6424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544" w:type="dxa"/>
          </w:tcPr>
          <w:p w14:paraId="4814B5FC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80" w:type="dxa"/>
          </w:tcPr>
          <w:p w14:paraId="5D965684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受影响系统</w:t>
            </w:r>
          </w:p>
        </w:tc>
        <w:tc>
          <w:tcPr>
            <w:tcW w:w="1564" w:type="dxa"/>
          </w:tcPr>
          <w:p w14:paraId="6B81FB37" w14:textId="77777777" w:rsidR="00210EA0" w:rsidRDefault="00210EA0"/>
        </w:tc>
      </w:tr>
      <w:tr w:rsidR="00210EA0" w14:paraId="7F313F48" w14:textId="77777777">
        <w:tc>
          <w:tcPr>
            <w:tcW w:w="2017" w:type="dxa"/>
          </w:tcPr>
          <w:p w14:paraId="3926863E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cve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591" w:type="dxa"/>
          </w:tcPr>
          <w:p w14:paraId="15F8DCDB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544" w:type="dxa"/>
          </w:tcPr>
          <w:p w14:paraId="073D795B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80" w:type="dxa"/>
          </w:tcPr>
          <w:p w14:paraId="5C654996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cve id</w:t>
            </w:r>
          </w:p>
        </w:tc>
        <w:tc>
          <w:tcPr>
            <w:tcW w:w="1564" w:type="dxa"/>
          </w:tcPr>
          <w:p w14:paraId="34C4DBCE" w14:textId="77777777" w:rsidR="00210EA0" w:rsidRDefault="00210EA0"/>
        </w:tc>
      </w:tr>
      <w:tr w:rsidR="00210EA0" w14:paraId="6EEE3594" w14:textId="77777777">
        <w:trPr>
          <w:trHeight w:val="367"/>
        </w:trPr>
        <w:tc>
          <w:tcPr>
            <w:tcW w:w="2017" w:type="dxa"/>
          </w:tcPr>
          <w:p w14:paraId="1F559802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cnnvd_id</w:t>
            </w:r>
          </w:p>
        </w:tc>
        <w:tc>
          <w:tcPr>
            <w:tcW w:w="1591" w:type="dxa"/>
          </w:tcPr>
          <w:p w14:paraId="31B5391A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544" w:type="dxa"/>
          </w:tcPr>
          <w:p w14:paraId="105C7304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80" w:type="dxa"/>
          </w:tcPr>
          <w:p w14:paraId="45B50864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cnnvd编号</w:t>
            </w:r>
          </w:p>
        </w:tc>
        <w:tc>
          <w:tcPr>
            <w:tcW w:w="1564" w:type="dxa"/>
          </w:tcPr>
          <w:p w14:paraId="4D0FB70C" w14:textId="77777777" w:rsidR="00210EA0" w:rsidRDefault="00210EA0"/>
        </w:tc>
      </w:tr>
      <w:tr w:rsidR="00210EA0" w14:paraId="32DA8EFA" w14:textId="77777777">
        <w:tc>
          <w:tcPr>
            <w:tcW w:w="2017" w:type="dxa"/>
          </w:tcPr>
          <w:p w14:paraId="438A5006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detail_info</w:t>
            </w:r>
          </w:p>
        </w:tc>
        <w:tc>
          <w:tcPr>
            <w:tcW w:w="1591" w:type="dxa"/>
          </w:tcPr>
          <w:p w14:paraId="2C2CC754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544" w:type="dxa"/>
          </w:tcPr>
          <w:p w14:paraId="4CE7B07D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80" w:type="dxa"/>
          </w:tcPr>
          <w:p w14:paraId="6F6A967B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详细信息</w:t>
            </w:r>
          </w:p>
        </w:tc>
        <w:tc>
          <w:tcPr>
            <w:tcW w:w="1564" w:type="dxa"/>
          </w:tcPr>
          <w:p w14:paraId="671BDC2D" w14:textId="77777777" w:rsidR="00210EA0" w:rsidRDefault="00210EA0"/>
        </w:tc>
      </w:tr>
      <w:tr w:rsidR="00210EA0" w14:paraId="572D072C" w14:textId="77777777">
        <w:tc>
          <w:tcPr>
            <w:tcW w:w="2017" w:type="dxa"/>
          </w:tcPr>
          <w:p w14:paraId="05ABE47E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solution</w:t>
            </w:r>
          </w:p>
        </w:tc>
        <w:tc>
          <w:tcPr>
            <w:tcW w:w="1591" w:type="dxa"/>
          </w:tcPr>
          <w:p w14:paraId="2E6956D1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544" w:type="dxa"/>
          </w:tcPr>
          <w:p w14:paraId="1A346DBD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80" w:type="dxa"/>
          </w:tcPr>
          <w:p w14:paraId="6862AF05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解决方案</w:t>
            </w:r>
          </w:p>
        </w:tc>
        <w:tc>
          <w:tcPr>
            <w:tcW w:w="1564" w:type="dxa"/>
          </w:tcPr>
          <w:p w14:paraId="2CE137F9" w14:textId="77777777" w:rsidR="00210EA0" w:rsidRDefault="00210EA0"/>
        </w:tc>
      </w:tr>
      <w:tr w:rsidR="00210EA0" w14:paraId="0AC1BE99" w14:textId="77777777">
        <w:tc>
          <w:tcPr>
            <w:tcW w:w="2017" w:type="dxa"/>
          </w:tcPr>
          <w:p w14:paraId="75791A44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webrules_tag</w:t>
            </w:r>
          </w:p>
        </w:tc>
        <w:tc>
          <w:tcPr>
            <w:tcW w:w="1591" w:type="dxa"/>
          </w:tcPr>
          <w:p w14:paraId="41F1A980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544" w:type="dxa"/>
          </w:tcPr>
          <w:p w14:paraId="6F0064A5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80" w:type="dxa"/>
          </w:tcPr>
          <w:p w14:paraId="7D220347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web攻击类规则标签</w:t>
            </w:r>
          </w:p>
        </w:tc>
        <w:tc>
          <w:tcPr>
            <w:tcW w:w="1564" w:type="dxa"/>
          </w:tcPr>
          <w:p w14:paraId="1CE4A605" w14:textId="77777777" w:rsidR="00210EA0" w:rsidRDefault="00D72455">
            <w:r>
              <w:rPr>
                <w:rFonts w:hint="eastAsia"/>
              </w:rPr>
              <w:t>0为非web攻击，1为web攻击</w:t>
            </w:r>
          </w:p>
        </w:tc>
      </w:tr>
      <w:tr w:rsidR="00210EA0" w14:paraId="06D7D303" w14:textId="77777777">
        <w:trPr>
          <w:trHeight w:val="284"/>
        </w:trPr>
        <w:tc>
          <w:tcPr>
            <w:tcW w:w="2017" w:type="dxa"/>
          </w:tcPr>
          <w:p w14:paraId="45B9B093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attack_result</w:t>
            </w:r>
          </w:p>
        </w:tc>
        <w:tc>
          <w:tcPr>
            <w:tcW w:w="1591" w:type="dxa"/>
          </w:tcPr>
          <w:p w14:paraId="7FB7CBB1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544" w:type="dxa"/>
          </w:tcPr>
          <w:p w14:paraId="490E52C4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580" w:type="dxa"/>
          </w:tcPr>
          <w:p w14:paraId="458A00A5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攻击结果</w:t>
            </w:r>
          </w:p>
        </w:tc>
        <w:tc>
          <w:tcPr>
            <w:tcW w:w="1564" w:type="dxa"/>
          </w:tcPr>
          <w:p w14:paraId="5A4792CE" w14:textId="77777777" w:rsidR="00210EA0" w:rsidRDefault="00D72455">
            <w:r>
              <w:rPr>
                <w:rFonts w:hint="eastAsia"/>
              </w:rPr>
              <w:t>详见7.4</w:t>
            </w:r>
          </w:p>
        </w:tc>
      </w:tr>
    </w:tbl>
    <w:p w14:paraId="20C6DC54" w14:textId="77777777" w:rsidR="00210EA0" w:rsidRDefault="00210EA0"/>
    <w:p w14:paraId="07FF4BE0" w14:textId="77777777" w:rsidR="00210EA0" w:rsidRDefault="00D72455">
      <w:pPr>
        <w:pStyle w:val="4"/>
        <w:ind w:left="82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Protobuf消息结构</w:t>
      </w:r>
    </w:p>
    <w:p w14:paraId="680E7D2E" w14:textId="77777777" w:rsidR="00210EA0" w:rsidRDefault="00210EA0"/>
    <w:p w14:paraId="0EE53F61" w14:textId="77777777" w:rsidR="00210EA0" w:rsidRDefault="00D72455">
      <w:r>
        <w:rPr>
          <w:rFonts w:hint="eastAsia"/>
        </w:rPr>
        <w:t>message RULE</w:t>
      </w:r>
      <w:r>
        <w:t>_DESC</w:t>
      </w:r>
    </w:p>
    <w:p w14:paraId="0BBD34C6" w14:textId="77777777" w:rsidR="00210EA0" w:rsidRDefault="00D72455">
      <w:r>
        <w:t>{</w:t>
      </w:r>
    </w:p>
    <w:p w14:paraId="749E3CCF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/>
          <w:sz w:val="24"/>
          <w:szCs w:val="24"/>
        </w:rPr>
        <w:t xml:space="preserve">required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uint32 </w: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rule_id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=1;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//规则id</w:t>
      </w:r>
    </w:p>
    <w:p w14:paraId="758FC9D5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required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    rule_name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=2;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//规则名称</w:t>
      </w:r>
    </w:p>
    <w:p w14:paraId="283EDB4E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 affected_system</w:t>
      </w:r>
      <w:r>
        <w:rPr>
          <w:rFonts w:ascii="宋体" w:eastAsia="宋体" w:hAnsi="宋体" w:hint="eastAsia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>=3;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//受影响系统</w:t>
      </w:r>
    </w:p>
    <w:p w14:paraId="0E6FFA9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string </w:t>
      </w:r>
      <w:r>
        <w:rPr>
          <w:rFonts w:ascii="宋体" w:eastAsia="宋体" w:hAnsi="宋体" w:hint="eastAsia"/>
          <w:sz w:val="24"/>
          <w:szCs w:val="24"/>
        </w:rPr>
        <w:t>cve</w:t>
      </w:r>
      <w:r>
        <w:rPr>
          <w:rFonts w:ascii="宋体" w:eastAsia="宋体" w:hAnsi="宋体"/>
          <w:sz w:val="24"/>
          <w:szCs w:val="24"/>
        </w:rPr>
        <w:t>_id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        </w:t>
      </w:r>
      <w:r>
        <w:rPr>
          <w:rFonts w:ascii="宋体" w:eastAsia="宋体" w:hAnsi="宋体"/>
          <w:sz w:val="24"/>
          <w:szCs w:val="24"/>
        </w:rPr>
        <w:t>=4;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//cve id</w:t>
      </w:r>
    </w:p>
    <w:p w14:paraId="78EDD9C8" w14:textId="77777777" w:rsidR="00210EA0" w:rsidRDefault="00D72455">
      <w:pPr>
        <w:ind w:firstLine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string cnnvd_id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     </w:t>
      </w:r>
      <w:r>
        <w:rPr>
          <w:rFonts w:ascii="宋体" w:eastAsia="宋体" w:hAnsi="宋体"/>
          <w:sz w:val="24"/>
          <w:szCs w:val="24"/>
        </w:rPr>
        <w:t>=5;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cnnvd编号</w:t>
      </w:r>
    </w:p>
    <w:p w14:paraId="57C8C6D0" w14:textId="77777777" w:rsidR="00210EA0" w:rsidRDefault="00D7245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string detail_info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>=6;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//详细信息</w:t>
      </w:r>
    </w:p>
    <w:p w14:paraId="4C800ED3" w14:textId="77777777" w:rsidR="00210EA0" w:rsidRDefault="00D7245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string solution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>=7;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//解决方案</w:t>
      </w:r>
    </w:p>
    <w:p w14:paraId="67C598C1" w14:textId="77777777" w:rsidR="00210EA0" w:rsidRDefault="00D7245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string webrules_tag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=8;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//web攻击类规则标签</w:t>
      </w:r>
    </w:p>
    <w:p w14:paraId="228217BB" w14:textId="77777777" w:rsidR="00210EA0" w:rsidRDefault="00D72455">
      <w:pPr>
        <w:ind w:leftChars="114" w:left="23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  <w:t>uint32 attack_result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=9;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//攻击结果</w:t>
      </w:r>
    </w:p>
    <w:p w14:paraId="73D51ED2" w14:textId="77777777" w:rsidR="00210EA0" w:rsidRDefault="00D72455">
      <w:r>
        <w:t>}</w:t>
      </w:r>
    </w:p>
    <w:p w14:paraId="520C5FD7" w14:textId="77777777" w:rsidR="00210EA0" w:rsidRDefault="00210EA0"/>
    <w:p w14:paraId="3FC59731" w14:textId="77777777" w:rsidR="00210EA0" w:rsidRDefault="00D72455">
      <w:pPr>
        <w:pStyle w:val="3"/>
        <w:rPr>
          <w:rFonts w:ascii="宋体" w:hAnsi="宋体"/>
          <w:b w:val="0"/>
          <w:bCs w:val="0"/>
          <w:sz w:val="24"/>
          <w:szCs w:val="24"/>
        </w:rPr>
      </w:pPr>
      <w:r>
        <w:rPr>
          <w:rFonts w:ascii="宋体" w:hAnsi="宋体" w:hint="eastAsia"/>
          <w:b w:val="0"/>
          <w:bCs w:val="0"/>
          <w:sz w:val="24"/>
          <w:szCs w:val="24"/>
        </w:rPr>
        <w:t>威胁情报检测告警描述附加字段</w:t>
      </w:r>
    </w:p>
    <w:p w14:paraId="1A4615B5" w14:textId="77777777" w:rsidR="00210EA0" w:rsidRDefault="00D72455" w:rsidP="00FE2B95">
      <w:pPr>
        <w:pStyle w:val="4"/>
        <w:ind w:left="823" w:hangingChars="34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字段信息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1679"/>
        <w:gridCol w:w="1653"/>
        <w:gridCol w:w="1652"/>
        <w:gridCol w:w="1654"/>
        <w:gridCol w:w="1658"/>
      </w:tblGrid>
      <w:tr w:rsidR="00210EA0" w14:paraId="0338C0D8" w14:textId="77777777">
        <w:tc>
          <w:tcPr>
            <w:tcW w:w="1679" w:type="dxa"/>
          </w:tcPr>
          <w:p w14:paraId="0DBB919B" w14:textId="77777777" w:rsidR="00210EA0" w:rsidRDefault="00D72455">
            <w:r>
              <w:rPr>
                <w:rFonts w:hint="eastAsia"/>
              </w:rPr>
              <w:t>字段</w:t>
            </w:r>
          </w:p>
        </w:tc>
        <w:tc>
          <w:tcPr>
            <w:tcW w:w="1653" w:type="dxa"/>
          </w:tcPr>
          <w:p w14:paraId="6FCD9A68" w14:textId="77777777" w:rsidR="00210EA0" w:rsidRDefault="00D72455"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</w:tcPr>
          <w:p w14:paraId="3DA98357" w14:textId="77777777" w:rsidR="00210EA0" w:rsidRDefault="00D72455">
            <w:r>
              <w:rPr>
                <w:rFonts w:hint="eastAsia"/>
              </w:rPr>
              <w:t>是否必选</w:t>
            </w:r>
          </w:p>
        </w:tc>
        <w:tc>
          <w:tcPr>
            <w:tcW w:w="1654" w:type="dxa"/>
          </w:tcPr>
          <w:p w14:paraId="2B206850" w14:textId="77777777" w:rsidR="00210EA0" w:rsidRDefault="00D72455">
            <w:r>
              <w:rPr>
                <w:rFonts w:hint="eastAsia"/>
              </w:rPr>
              <w:t>注释</w:t>
            </w:r>
          </w:p>
        </w:tc>
        <w:tc>
          <w:tcPr>
            <w:tcW w:w="1658" w:type="dxa"/>
          </w:tcPr>
          <w:p w14:paraId="154E9863" w14:textId="77777777" w:rsidR="00210EA0" w:rsidRDefault="00D72455">
            <w:r>
              <w:rPr>
                <w:rFonts w:hint="eastAsia"/>
              </w:rPr>
              <w:t>备注</w:t>
            </w:r>
          </w:p>
        </w:tc>
      </w:tr>
      <w:tr w:rsidR="00210EA0" w14:paraId="411CE94B" w14:textId="77777777">
        <w:tc>
          <w:tcPr>
            <w:tcW w:w="1679" w:type="dxa"/>
          </w:tcPr>
          <w:p w14:paraId="334ADEC2" w14:textId="77777777" w:rsidR="00210EA0" w:rsidRDefault="00D72455">
            <w:r>
              <w:t>i</w:t>
            </w:r>
            <w:r>
              <w:rPr>
                <w:rFonts w:hint="eastAsia"/>
              </w:rPr>
              <w:t>oc</w:t>
            </w:r>
            <w:r>
              <w:t>_type</w:t>
            </w:r>
          </w:p>
        </w:tc>
        <w:tc>
          <w:tcPr>
            <w:tcW w:w="1653" w:type="dxa"/>
          </w:tcPr>
          <w:p w14:paraId="5A508C79" w14:textId="77777777" w:rsidR="00210EA0" w:rsidRDefault="00D724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2" w:type="dxa"/>
          </w:tcPr>
          <w:p w14:paraId="5F29E030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4" w:type="dxa"/>
          </w:tcPr>
          <w:p w14:paraId="648A704B" w14:textId="77777777" w:rsidR="00210EA0" w:rsidRDefault="00D72455">
            <w:r>
              <w:rPr>
                <w:rFonts w:hint="eastAsia"/>
              </w:rPr>
              <w:t>IOC类型</w:t>
            </w:r>
          </w:p>
        </w:tc>
        <w:tc>
          <w:tcPr>
            <w:tcW w:w="1658" w:type="dxa"/>
          </w:tcPr>
          <w:p w14:paraId="2E02EBCD" w14:textId="77777777" w:rsidR="00210EA0" w:rsidRDefault="00210EA0"/>
        </w:tc>
      </w:tr>
      <w:tr w:rsidR="00210EA0" w14:paraId="389B489B" w14:textId="77777777">
        <w:tc>
          <w:tcPr>
            <w:tcW w:w="1679" w:type="dxa"/>
          </w:tcPr>
          <w:p w14:paraId="0D2EC993" w14:textId="77777777" w:rsidR="00210EA0" w:rsidRDefault="00D72455">
            <w:r>
              <w:t>ioc_value</w:t>
            </w:r>
          </w:p>
        </w:tc>
        <w:tc>
          <w:tcPr>
            <w:tcW w:w="1653" w:type="dxa"/>
          </w:tcPr>
          <w:p w14:paraId="56F7D262" w14:textId="77777777" w:rsidR="00210EA0" w:rsidRDefault="00D72455">
            <w:r>
              <w:t>string</w:t>
            </w:r>
          </w:p>
        </w:tc>
        <w:tc>
          <w:tcPr>
            <w:tcW w:w="1652" w:type="dxa"/>
          </w:tcPr>
          <w:p w14:paraId="7C4EEC77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4" w:type="dxa"/>
          </w:tcPr>
          <w:p w14:paraId="7AD27C86" w14:textId="77777777" w:rsidR="00210EA0" w:rsidRDefault="00D72455">
            <w:r>
              <w:rPr>
                <w:rFonts w:hint="eastAsia"/>
              </w:rPr>
              <w:t>IOC内容</w:t>
            </w:r>
          </w:p>
        </w:tc>
        <w:tc>
          <w:tcPr>
            <w:tcW w:w="1658" w:type="dxa"/>
          </w:tcPr>
          <w:p w14:paraId="78002513" w14:textId="77777777" w:rsidR="00210EA0" w:rsidRDefault="00210EA0"/>
        </w:tc>
      </w:tr>
      <w:tr w:rsidR="00210EA0" w14:paraId="0E0174B4" w14:textId="77777777">
        <w:tc>
          <w:tcPr>
            <w:tcW w:w="1679" w:type="dxa"/>
          </w:tcPr>
          <w:p w14:paraId="383D4225" w14:textId="77777777" w:rsidR="00210EA0" w:rsidRDefault="00D72455">
            <w:r>
              <w:t>nid</w:t>
            </w:r>
          </w:p>
        </w:tc>
        <w:tc>
          <w:tcPr>
            <w:tcW w:w="1653" w:type="dxa"/>
          </w:tcPr>
          <w:p w14:paraId="211F4522" w14:textId="77777777" w:rsidR="00210EA0" w:rsidRDefault="00D72455">
            <w:r>
              <w:t>string</w:t>
            </w:r>
          </w:p>
        </w:tc>
        <w:tc>
          <w:tcPr>
            <w:tcW w:w="1652" w:type="dxa"/>
          </w:tcPr>
          <w:p w14:paraId="47ABEBF6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4" w:type="dxa"/>
          </w:tcPr>
          <w:p w14:paraId="29882891" w14:textId="77777777" w:rsidR="00210EA0" w:rsidRDefault="00D72455">
            <w:r>
              <w:rPr>
                <w:rFonts w:hint="eastAsia"/>
              </w:rPr>
              <w:t>IOC唯一标识</w:t>
            </w:r>
          </w:p>
        </w:tc>
        <w:tc>
          <w:tcPr>
            <w:tcW w:w="1658" w:type="dxa"/>
          </w:tcPr>
          <w:p w14:paraId="6789013D" w14:textId="77777777" w:rsidR="00210EA0" w:rsidRDefault="00210EA0"/>
        </w:tc>
      </w:tr>
      <w:tr w:rsidR="00210EA0" w14:paraId="41F8CA1D" w14:textId="77777777">
        <w:tc>
          <w:tcPr>
            <w:tcW w:w="1679" w:type="dxa"/>
          </w:tcPr>
          <w:p w14:paraId="68E6D450" w14:textId="77777777" w:rsidR="00210EA0" w:rsidRDefault="00D72455">
            <w:r>
              <w:rPr>
                <w:rFonts w:hint="eastAsia"/>
              </w:rPr>
              <w:t>targeted</w:t>
            </w:r>
          </w:p>
        </w:tc>
        <w:tc>
          <w:tcPr>
            <w:tcW w:w="1653" w:type="dxa"/>
          </w:tcPr>
          <w:p w14:paraId="7A6BE05E" w14:textId="77777777" w:rsidR="00210EA0" w:rsidRDefault="00D72455">
            <w:r>
              <w:rPr>
                <w:rFonts w:hint="eastAsia"/>
              </w:rPr>
              <w:t>bool</w:t>
            </w:r>
          </w:p>
        </w:tc>
        <w:tc>
          <w:tcPr>
            <w:tcW w:w="1652" w:type="dxa"/>
          </w:tcPr>
          <w:p w14:paraId="178B7827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4" w:type="dxa"/>
          </w:tcPr>
          <w:p w14:paraId="5C8D2956" w14:textId="77777777" w:rsidR="00210EA0" w:rsidRDefault="00D72455">
            <w:r>
              <w:rPr>
                <w:rFonts w:hint="eastAsia"/>
              </w:rPr>
              <w:t>定向攻击（APT事件）</w:t>
            </w:r>
          </w:p>
        </w:tc>
        <w:tc>
          <w:tcPr>
            <w:tcW w:w="1658" w:type="dxa"/>
          </w:tcPr>
          <w:p w14:paraId="2E77B8C9" w14:textId="77777777" w:rsidR="00210EA0" w:rsidRDefault="00D72455">
            <w:r>
              <w:rPr>
                <w:rFonts w:hint="eastAsia"/>
              </w:rPr>
              <w:t>True/False，True表示是定向攻击</w:t>
            </w:r>
          </w:p>
        </w:tc>
      </w:tr>
      <w:tr w:rsidR="00210EA0" w14:paraId="730C8DFA" w14:textId="77777777">
        <w:tc>
          <w:tcPr>
            <w:tcW w:w="1679" w:type="dxa"/>
          </w:tcPr>
          <w:p w14:paraId="006EA53D" w14:textId="77777777" w:rsidR="00210EA0" w:rsidRDefault="00D72455">
            <w:r>
              <w:t>m</w:t>
            </w:r>
            <w:r>
              <w:rPr>
                <w:rFonts w:hint="eastAsia"/>
              </w:rPr>
              <w:t>alicious</w:t>
            </w:r>
            <w:r>
              <w:t>_family</w:t>
            </w:r>
          </w:p>
        </w:tc>
        <w:tc>
          <w:tcPr>
            <w:tcW w:w="1653" w:type="dxa"/>
          </w:tcPr>
          <w:p w14:paraId="2FC5BB73" w14:textId="77777777" w:rsidR="00210EA0" w:rsidRDefault="00D72455">
            <w:r>
              <w:t>string</w:t>
            </w:r>
          </w:p>
        </w:tc>
        <w:tc>
          <w:tcPr>
            <w:tcW w:w="1652" w:type="dxa"/>
          </w:tcPr>
          <w:p w14:paraId="4FB4FDA6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4" w:type="dxa"/>
          </w:tcPr>
          <w:p w14:paraId="6D73AA99" w14:textId="77777777" w:rsidR="00210EA0" w:rsidRDefault="00D72455">
            <w:r>
              <w:rPr>
                <w:rFonts w:hint="eastAsia"/>
              </w:rPr>
              <w:t>恶意家族名称</w:t>
            </w:r>
          </w:p>
        </w:tc>
        <w:tc>
          <w:tcPr>
            <w:tcW w:w="1658" w:type="dxa"/>
          </w:tcPr>
          <w:p w14:paraId="09649749" w14:textId="77777777" w:rsidR="00210EA0" w:rsidRDefault="00210EA0"/>
        </w:tc>
      </w:tr>
      <w:tr w:rsidR="00210EA0" w14:paraId="732D6CC6" w14:textId="77777777">
        <w:tc>
          <w:tcPr>
            <w:tcW w:w="1679" w:type="dxa"/>
          </w:tcPr>
          <w:p w14:paraId="43AFB472" w14:textId="77777777" w:rsidR="00210EA0" w:rsidRDefault="00D72455">
            <w:r>
              <w:rPr>
                <w:rFonts w:hint="eastAsia"/>
              </w:rPr>
              <w:t>tag</w:t>
            </w:r>
          </w:p>
        </w:tc>
        <w:tc>
          <w:tcPr>
            <w:tcW w:w="1653" w:type="dxa"/>
          </w:tcPr>
          <w:p w14:paraId="46AA405F" w14:textId="77777777" w:rsidR="00210EA0" w:rsidRDefault="00D72455">
            <w:r>
              <w:rPr>
                <w:rFonts w:hint="eastAsia"/>
              </w:rPr>
              <w:t>string</w:t>
            </w:r>
          </w:p>
        </w:tc>
        <w:tc>
          <w:tcPr>
            <w:tcW w:w="1652" w:type="dxa"/>
          </w:tcPr>
          <w:p w14:paraId="0C7456E1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4" w:type="dxa"/>
          </w:tcPr>
          <w:p w14:paraId="6635AB76" w14:textId="77777777" w:rsidR="00210EA0" w:rsidRDefault="00D72455">
            <w:r>
              <w:rPr>
                <w:rFonts w:hint="eastAsia"/>
              </w:rPr>
              <w:t>恶意家族的tag</w:t>
            </w:r>
          </w:p>
        </w:tc>
        <w:tc>
          <w:tcPr>
            <w:tcW w:w="1658" w:type="dxa"/>
          </w:tcPr>
          <w:p w14:paraId="33FFB0C6" w14:textId="77777777" w:rsidR="00210EA0" w:rsidRDefault="00210EA0"/>
        </w:tc>
      </w:tr>
      <w:tr w:rsidR="00210EA0" w14:paraId="61D434AF" w14:textId="77777777">
        <w:trPr>
          <w:trHeight w:val="326"/>
        </w:trPr>
        <w:tc>
          <w:tcPr>
            <w:tcW w:w="1679" w:type="dxa"/>
          </w:tcPr>
          <w:p w14:paraId="30B2E7C2" w14:textId="77777777" w:rsidR="00210EA0" w:rsidRDefault="00D72455">
            <w:r>
              <w:rPr>
                <w:rFonts w:hint="eastAsia"/>
              </w:rPr>
              <w:t>campaign</w:t>
            </w:r>
          </w:p>
        </w:tc>
        <w:tc>
          <w:tcPr>
            <w:tcW w:w="1653" w:type="dxa"/>
          </w:tcPr>
          <w:p w14:paraId="5A71D2D2" w14:textId="77777777" w:rsidR="00210EA0" w:rsidRDefault="00D72455">
            <w:r>
              <w:rPr>
                <w:rFonts w:hint="eastAsia"/>
              </w:rPr>
              <w:t>string</w:t>
            </w:r>
          </w:p>
        </w:tc>
        <w:tc>
          <w:tcPr>
            <w:tcW w:w="1652" w:type="dxa"/>
          </w:tcPr>
          <w:p w14:paraId="5BB197DB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4" w:type="dxa"/>
          </w:tcPr>
          <w:p w14:paraId="471B9708" w14:textId="77777777" w:rsidR="00210EA0" w:rsidRDefault="00D72455">
            <w:r>
              <w:rPr>
                <w:rFonts w:hint="eastAsia"/>
              </w:rPr>
              <w:t>恶意事件/团伙</w:t>
            </w:r>
          </w:p>
        </w:tc>
        <w:tc>
          <w:tcPr>
            <w:tcW w:w="1658" w:type="dxa"/>
          </w:tcPr>
          <w:p w14:paraId="087DEC05" w14:textId="77777777" w:rsidR="00210EA0" w:rsidRDefault="00210EA0"/>
        </w:tc>
      </w:tr>
      <w:tr w:rsidR="00210EA0" w14:paraId="13C88190" w14:textId="77777777">
        <w:tc>
          <w:tcPr>
            <w:tcW w:w="1679" w:type="dxa"/>
          </w:tcPr>
          <w:p w14:paraId="24F6189C" w14:textId="77777777" w:rsidR="00210EA0" w:rsidRDefault="00D72455">
            <w:r>
              <w:t>platform</w:t>
            </w:r>
          </w:p>
        </w:tc>
        <w:tc>
          <w:tcPr>
            <w:tcW w:w="1653" w:type="dxa"/>
          </w:tcPr>
          <w:p w14:paraId="101AD5E4" w14:textId="77777777" w:rsidR="00210EA0" w:rsidRDefault="00D72455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652" w:type="dxa"/>
          </w:tcPr>
          <w:p w14:paraId="708C4EA9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4" w:type="dxa"/>
          </w:tcPr>
          <w:p w14:paraId="51B2AA7F" w14:textId="77777777" w:rsidR="00210EA0" w:rsidRDefault="00D72455">
            <w:r>
              <w:rPr>
                <w:rFonts w:hint="eastAsia"/>
              </w:rPr>
              <w:t>影响平台</w:t>
            </w:r>
          </w:p>
        </w:tc>
        <w:tc>
          <w:tcPr>
            <w:tcW w:w="1658" w:type="dxa"/>
          </w:tcPr>
          <w:p w14:paraId="4E43A2C7" w14:textId="77777777" w:rsidR="00210EA0" w:rsidRDefault="00210EA0"/>
        </w:tc>
      </w:tr>
      <w:tr w:rsidR="00210EA0" w14:paraId="7B1BF824" w14:textId="77777777">
        <w:tc>
          <w:tcPr>
            <w:tcW w:w="1679" w:type="dxa"/>
          </w:tcPr>
          <w:p w14:paraId="0E1F3FEA" w14:textId="77777777" w:rsidR="00210EA0" w:rsidRDefault="00D72455">
            <w:r>
              <w:t>c</w:t>
            </w:r>
            <w:r>
              <w:rPr>
                <w:rFonts w:hint="eastAsia"/>
              </w:rPr>
              <w:t>urrent</w:t>
            </w:r>
            <w:r>
              <w:t>_status</w:t>
            </w:r>
          </w:p>
        </w:tc>
        <w:tc>
          <w:tcPr>
            <w:tcW w:w="1653" w:type="dxa"/>
          </w:tcPr>
          <w:p w14:paraId="5FE3BC3D" w14:textId="77777777" w:rsidR="00210EA0" w:rsidRDefault="00D72455">
            <w:r>
              <w:t>string</w:t>
            </w:r>
          </w:p>
        </w:tc>
        <w:tc>
          <w:tcPr>
            <w:tcW w:w="1652" w:type="dxa"/>
          </w:tcPr>
          <w:p w14:paraId="3EB94DE5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4" w:type="dxa"/>
          </w:tcPr>
          <w:p w14:paraId="65EE2CF2" w14:textId="77777777" w:rsidR="00210EA0" w:rsidRDefault="00D72455">
            <w:r>
              <w:rPr>
                <w:rFonts w:hint="eastAsia"/>
              </w:rPr>
              <w:t>当前状态</w:t>
            </w:r>
          </w:p>
        </w:tc>
        <w:tc>
          <w:tcPr>
            <w:tcW w:w="1658" w:type="dxa"/>
          </w:tcPr>
          <w:p w14:paraId="7D3F292F" w14:textId="77777777" w:rsidR="00210EA0" w:rsidRDefault="00D72455">
            <w:r>
              <w:rPr>
                <w:rFonts w:hint="eastAsia"/>
              </w:rPr>
              <w:t>活跃或非活跃</w:t>
            </w:r>
          </w:p>
        </w:tc>
      </w:tr>
      <w:tr w:rsidR="00210EA0" w14:paraId="568C9F44" w14:textId="77777777">
        <w:tc>
          <w:tcPr>
            <w:tcW w:w="1679" w:type="dxa"/>
          </w:tcPr>
          <w:p w14:paraId="7B0B77E2" w14:textId="77777777" w:rsidR="00210EA0" w:rsidRDefault="00D72455">
            <w:r>
              <w:rPr>
                <w:rFonts w:hint="eastAsia"/>
              </w:rPr>
              <w:t>desc</w:t>
            </w:r>
          </w:p>
        </w:tc>
        <w:tc>
          <w:tcPr>
            <w:tcW w:w="1653" w:type="dxa"/>
          </w:tcPr>
          <w:p w14:paraId="02030E38" w14:textId="77777777" w:rsidR="00210EA0" w:rsidRDefault="00D724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2" w:type="dxa"/>
          </w:tcPr>
          <w:p w14:paraId="4A452A39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4" w:type="dxa"/>
          </w:tcPr>
          <w:p w14:paraId="5A71A92B" w14:textId="77777777" w:rsidR="00210EA0" w:rsidRDefault="00D72455">
            <w:r>
              <w:rPr>
                <w:rFonts w:hint="eastAsia"/>
              </w:rPr>
              <w:t>告警描述</w:t>
            </w:r>
          </w:p>
        </w:tc>
        <w:tc>
          <w:tcPr>
            <w:tcW w:w="1658" w:type="dxa"/>
          </w:tcPr>
          <w:p w14:paraId="5573CD02" w14:textId="77777777" w:rsidR="00210EA0" w:rsidRDefault="00210EA0"/>
        </w:tc>
      </w:tr>
    </w:tbl>
    <w:p w14:paraId="6BC6CFDD" w14:textId="77777777" w:rsidR="00210EA0" w:rsidRDefault="00210EA0"/>
    <w:p w14:paraId="45213B29" w14:textId="77777777" w:rsidR="00210EA0" w:rsidRDefault="00D72455" w:rsidP="00FE2B95">
      <w:pPr>
        <w:pStyle w:val="4"/>
        <w:ind w:left="823" w:hangingChars="343" w:hanging="82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Protobuf消息结构</w:t>
      </w:r>
    </w:p>
    <w:p w14:paraId="26E760B3" w14:textId="77777777" w:rsidR="00210EA0" w:rsidRDefault="00210EA0"/>
    <w:p w14:paraId="15756D79" w14:textId="77777777" w:rsidR="00210EA0" w:rsidRDefault="00D72455">
      <w:r>
        <w:rPr>
          <w:rFonts w:hint="eastAsia"/>
        </w:rPr>
        <w:t>message IOC</w:t>
      </w:r>
      <w:r>
        <w:t>_DESC</w:t>
      </w:r>
    </w:p>
    <w:p w14:paraId="54F58882" w14:textId="77777777" w:rsidR="00210EA0" w:rsidRDefault="00D72455">
      <w:r>
        <w:t>{</w:t>
      </w:r>
    </w:p>
    <w:p w14:paraId="6A82BCFD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</w:t>
      </w:r>
      <w:r>
        <w:rPr>
          <w:rFonts w:ascii="宋体" w:eastAsia="宋体" w:hAnsi="宋体" w:hint="eastAsia"/>
          <w:sz w:val="24"/>
          <w:szCs w:val="24"/>
        </w:rPr>
        <w:tab/>
        <w:t>string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ioc_type            = 1;// IOC类型</w:t>
      </w:r>
    </w:p>
    <w:p w14:paraId="349926FA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required </w:t>
      </w:r>
      <w:r>
        <w:rPr>
          <w:rFonts w:ascii="宋体" w:eastAsia="宋体" w:hAnsi="宋体" w:hint="eastAsia"/>
          <w:sz w:val="24"/>
          <w:szCs w:val="24"/>
        </w:rPr>
        <w:tab/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  <w:t>ioc_value           = 2;// IOC内容</w:t>
      </w:r>
    </w:p>
    <w:p w14:paraId="72792254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</w:t>
      </w:r>
      <w:r>
        <w:rPr>
          <w:rFonts w:ascii="宋体" w:eastAsia="宋体" w:hAnsi="宋体" w:hint="eastAsia"/>
          <w:sz w:val="24"/>
          <w:szCs w:val="24"/>
        </w:rPr>
        <w:tab/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  <w:t>nid                 = 3;//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IOC唯一标识</w:t>
      </w:r>
    </w:p>
    <w:p w14:paraId="2C26E4BB" w14:textId="77777777" w:rsidR="00210EA0" w:rsidRDefault="00D7245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  <w:t xml:space="preserve">bool   </w:t>
      </w:r>
      <w:r>
        <w:rPr>
          <w:rFonts w:ascii="宋体" w:eastAsia="宋体" w:hAnsi="宋体" w:hint="eastAsia"/>
          <w:sz w:val="24"/>
          <w:szCs w:val="24"/>
        </w:rPr>
        <w:tab/>
        <w:t>targeted            = 4;// 定向攻击</w:t>
      </w:r>
    </w:p>
    <w:p w14:paraId="6B21A948" w14:textId="77777777" w:rsidR="00210EA0" w:rsidRDefault="00D7245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required </w:t>
      </w:r>
      <w:r>
        <w:rPr>
          <w:rFonts w:ascii="宋体" w:eastAsia="宋体" w:hAnsi="宋体" w:hint="eastAsia"/>
          <w:sz w:val="24"/>
          <w:szCs w:val="24"/>
        </w:rPr>
        <w:tab/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  <w:t>malicious_family    = 5;// 恶意家族</w:t>
      </w:r>
    </w:p>
    <w:p w14:paraId="056816B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repeated </w:t>
      </w:r>
      <w:r>
        <w:rPr>
          <w:rFonts w:ascii="宋体" w:eastAsia="宋体" w:hAnsi="宋体" w:hint="eastAsia"/>
          <w:sz w:val="24"/>
          <w:szCs w:val="24"/>
        </w:rPr>
        <w:tab/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  <w:t>tag                 = 6;// 恶意</w:t>
      </w:r>
      <w:r>
        <w:rPr>
          <w:rFonts w:ascii="宋体" w:eastAsia="宋体" w:hAnsi="宋体"/>
          <w:sz w:val="24"/>
          <w:szCs w:val="24"/>
        </w:rPr>
        <w:t>家族的tag</w:t>
      </w:r>
    </w:p>
    <w:p w14:paraId="053BF8CC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optional </w:t>
      </w:r>
      <w:r>
        <w:rPr>
          <w:rFonts w:ascii="宋体" w:eastAsia="宋体" w:hAnsi="宋体" w:hint="eastAsia"/>
          <w:sz w:val="24"/>
          <w:szCs w:val="24"/>
        </w:rPr>
        <w:tab/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  <w:t>campaign            = 7;// 攻击事件/团伙</w:t>
      </w:r>
    </w:p>
    <w:p w14:paraId="68C451D2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repeated </w:t>
      </w:r>
      <w:r>
        <w:rPr>
          <w:rFonts w:ascii="宋体" w:eastAsia="宋体" w:hAnsi="宋体" w:hint="eastAsia"/>
          <w:sz w:val="24"/>
          <w:szCs w:val="24"/>
        </w:rPr>
        <w:tab/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  <w:t>platform            = 8;// 影响平台</w:t>
      </w:r>
    </w:p>
    <w:p w14:paraId="4E83C978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current_status      = 9;// 当前状态</w:t>
      </w:r>
    </w:p>
    <w:p w14:paraId="30D4D4D0" w14:textId="77777777" w:rsidR="00210EA0" w:rsidRDefault="00D72455">
      <w:pPr>
        <w:ind w:firstLine="420"/>
      </w:pPr>
      <w:r>
        <w:rPr>
          <w:rFonts w:ascii="宋体" w:eastAsia="宋体" w:hAnsi="宋体" w:hint="eastAsia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  <w:t>desc                = 10;//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描述信息</w:t>
      </w:r>
    </w:p>
    <w:p w14:paraId="6FF50FB1" w14:textId="77777777" w:rsidR="00210EA0" w:rsidRDefault="00D72455">
      <w:r>
        <w:t>}</w:t>
      </w:r>
    </w:p>
    <w:p w14:paraId="2767FB3A" w14:textId="77777777" w:rsidR="00210EA0" w:rsidRDefault="00D72455">
      <w:pPr>
        <w:pStyle w:val="1"/>
        <w:rPr>
          <w:rFonts w:ascii="宋体" w:eastAsia="宋体" w:hAnsi="宋体"/>
          <w:sz w:val="24"/>
          <w:szCs w:val="24"/>
        </w:rPr>
      </w:pPr>
      <w:bookmarkStart w:id="29" w:name="_Toc12373825"/>
      <w:bookmarkEnd w:id="28"/>
      <w:r>
        <w:rPr>
          <w:rFonts w:ascii="宋体" w:eastAsia="宋体" w:hAnsi="宋体" w:hint="eastAsia"/>
          <w:sz w:val="24"/>
          <w:szCs w:val="24"/>
        </w:rPr>
        <w:t>DNS</w:t>
      </w:r>
      <w:r>
        <w:rPr>
          <w:rFonts w:ascii="宋体" w:eastAsia="宋体" w:hAnsi="宋体"/>
          <w:sz w:val="24"/>
          <w:szCs w:val="24"/>
        </w:rPr>
        <w:t>流量对接</w:t>
      </w:r>
      <w:bookmarkEnd w:id="29"/>
    </w:p>
    <w:p w14:paraId="5B1DB8B6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输入</w:t>
      </w:r>
      <w:r>
        <w:rPr>
          <w:rFonts w:ascii="宋体" w:hAnsi="宋体"/>
          <w:sz w:val="24"/>
          <w:szCs w:val="24"/>
        </w:rPr>
        <w:t>流量</w:t>
      </w:r>
      <w:r>
        <w:rPr>
          <w:rFonts w:ascii="宋体" w:hAnsi="宋体" w:hint="eastAsia"/>
          <w:sz w:val="24"/>
          <w:szCs w:val="24"/>
        </w:rPr>
        <w:t>proto</w:t>
      </w:r>
      <w:r>
        <w:rPr>
          <w:rFonts w:ascii="宋体" w:hAnsi="宋体"/>
          <w:sz w:val="24"/>
          <w:szCs w:val="24"/>
        </w:rPr>
        <w:t>buf</w:t>
      </w:r>
      <w:r>
        <w:rPr>
          <w:rFonts w:ascii="宋体" w:hAnsi="宋体" w:hint="eastAsia"/>
          <w:sz w:val="24"/>
          <w:szCs w:val="24"/>
        </w:rPr>
        <w:t>协议</w:t>
      </w:r>
      <w:r>
        <w:rPr>
          <w:rFonts w:ascii="宋体" w:hAnsi="宋体"/>
          <w:sz w:val="24"/>
          <w:szCs w:val="24"/>
        </w:rPr>
        <w:t>字段</w:t>
      </w:r>
    </w:p>
    <w:p w14:paraId="1E43F363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Cs w:val="21"/>
        </w:rPr>
        <w:t>CHECK_FIELDS</w:t>
      </w:r>
      <w:r>
        <w:rPr>
          <w:rFonts w:ascii="宋体" w:hAnsi="宋体" w:hint="eastAsia"/>
          <w:sz w:val="24"/>
          <w:szCs w:val="24"/>
        </w:rPr>
        <w:t>字段定义</w:t>
      </w:r>
    </w:p>
    <w:p w14:paraId="2FDCEB91" w14:textId="77777777" w:rsidR="00210EA0" w:rsidRDefault="00210EA0"/>
    <w:tbl>
      <w:tblPr>
        <w:tblpPr w:leftFromText="180" w:rightFromText="180" w:vertAnchor="text" w:tblpXSpec="center" w:tblpY="1"/>
        <w:tblOverlap w:val="never"/>
        <w:tblW w:w="78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598"/>
        <w:gridCol w:w="1050"/>
        <w:gridCol w:w="3187"/>
        <w:gridCol w:w="850"/>
      </w:tblGrid>
      <w:tr w:rsidR="00210EA0" w14:paraId="23CBEB32" w14:textId="77777777">
        <w:trPr>
          <w:trHeight w:val="314"/>
          <w:tblHeader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45E1E8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F85F05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61FF36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3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887D87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注释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4485C1" w14:textId="77777777" w:rsidR="00210EA0" w:rsidRDefault="00D72455">
            <w:pPr>
              <w:jc w:val="center"/>
              <w:rPr>
                <w:rStyle w:val="td-span"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10EA0" w14:paraId="12D52BE0" w14:textId="77777777">
        <w:trPr>
          <w:trHeight w:val="314"/>
          <w:tblHeader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AABD6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access_time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6F264D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uint64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1D57F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C3E869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发起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响应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）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请求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的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B7C389" w14:textId="77777777" w:rsidR="00210EA0" w:rsidRDefault="00210EA0">
            <w:pPr>
              <w:rPr>
                <w:rStyle w:val="td-span"/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210EA0" w14:paraId="3DE8B539" w14:textId="77777777">
        <w:trPr>
          <w:cantSplit/>
          <w:trHeight w:val="326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00E05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domain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AAD9F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77F42E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DF455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查询的域名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737F54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122DA1F3" w14:textId="77777777">
        <w:trPr>
          <w:cantSplit/>
          <w:trHeight w:val="326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7D214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7264E8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95D00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5A7BC8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ns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包类型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，见包类型对照表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4B55F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详见7.8</w:t>
            </w:r>
          </w:p>
        </w:tc>
      </w:tr>
      <w:tr w:rsidR="00210EA0" w14:paraId="51569972" w14:textId="77777777">
        <w:trPr>
          <w:cantSplit/>
          <w:trHeight w:val="314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AAAA1C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qcode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4CF546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6A571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1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9B22CF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dn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请求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消息中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请求类型，见请求类型对照表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932DF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详见7.6</w:t>
            </w:r>
          </w:p>
        </w:tc>
      </w:tr>
      <w:tr w:rsidR="00210EA0" w14:paraId="34FEF50B" w14:textId="77777777">
        <w:trPr>
          <w:cantSplit/>
          <w:trHeight w:val="314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497FE9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BCCAC9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BC6340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1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38841D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dn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响应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消息中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响应码，见响应码对照表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11BA9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详见7.7</w:t>
            </w:r>
          </w:p>
        </w:tc>
      </w:tr>
      <w:tr w:rsidR="00210EA0" w14:paraId="390E5B47" w14:textId="77777777">
        <w:trPr>
          <w:cantSplit/>
          <w:trHeight w:val="314"/>
        </w:trPr>
        <w:tc>
          <w:tcPr>
            <w:tcW w:w="12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0B67E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tid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9D2E7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0CF54F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2B9C4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请求的transaction id号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167189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37893DD5" w14:textId="77777777">
        <w:trPr>
          <w:cantSplit/>
          <w:trHeight w:val="314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D089B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pktSize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3FD99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8A7068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1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0732B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包总长度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31E776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7003B5F0" w14:textId="77777777">
        <w:trPr>
          <w:cantSplit/>
          <w:trHeight w:val="314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15F56A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answer 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749F9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ResourceRecord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1BA458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重复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7CB628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answer资源信息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6515D6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5420161D" w14:textId="77777777">
        <w:trPr>
          <w:cantSplit/>
          <w:trHeight w:val="314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67BA7D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authority 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6A227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ResourceRecord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B89C3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重复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4D2546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authority资源信息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9BB29E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339EFF7E" w14:textId="77777777">
        <w:trPr>
          <w:cantSplit/>
          <w:trHeight w:val="314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D31A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additional 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66825A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ResourceRecord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A37076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重复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1E60C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additional资源信息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74243C" w14:textId="77777777" w:rsidR="00210EA0" w:rsidRDefault="00210EA0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14:paraId="75BC5B9D" w14:textId="77777777" w:rsidR="00210EA0" w:rsidRDefault="00210EA0"/>
    <w:p w14:paraId="561383E1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45B733AB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NS字段定义</w:t>
      </w:r>
    </w:p>
    <w:tbl>
      <w:tblPr>
        <w:tblpPr w:leftFromText="180" w:rightFromText="180" w:vertAnchor="text" w:tblpXSpec="center" w:tblpY="1"/>
        <w:tblOverlap w:val="never"/>
        <w:tblW w:w="78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7"/>
        <w:gridCol w:w="993"/>
        <w:gridCol w:w="3247"/>
        <w:gridCol w:w="775"/>
      </w:tblGrid>
      <w:tr w:rsidR="00210EA0" w14:paraId="7891558E" w14:textId="77777777">
        <w:trPr>
          <w:trHeight w:val="314"/>
          <w:tblHeader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45F44D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B9E4E5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8F0481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AC7E23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注释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6FE42C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10EA0" w14:paraId="1CFCBEA9" w14:textId="77777777">
        <w:trPr>
          <w:cantSplit/>
          <w:trHeight w:val="326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8C263D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lastRenderedPageBreak/>
              <w:t>sip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A3E386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uint32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5C852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重复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6C7A7D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原ip地址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A3E109" w14:textId="77777777" w:rsidR="00210EA0" w:rsidRDefault="00210EA0">
            <w:pP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210EA0" w14:paraId="40A9D50A" w14:textId="77777777">
        <w:trPr>
          <w:cantSplit/>
          <w:trHeight w:val="326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2B093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dip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0CBF0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09065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重复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445A06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目标ip地址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3E50AE" w14:textId="77777777" w:rsidR="00210EA0" w:rsidRDefault="00210EA0">
            <w:pP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210EA0" w14:paraId="307F7C09" w14:textId="77777777">
        <w:trPr>
          <w:cantSplit/>
          <w:trHeight w:val="31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5EB27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sport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F0F378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B9089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AE24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原端口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73600" w14:textId="77777777" w:rsidR="00210EA0" w:rsidRDefault="00210EA0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7CE454C3" w14:textId="77777777">
        <w:trPr>
          <w:cantSplit/>
          <w:trHeight w:val="31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C63D89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dport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33898F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31162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2BC2E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目标端口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E06DE2" w14:textId="77777777" w:rsidR="00210EA0" w:rsidRDefault="00210EA0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50DC43EF" w14:textId="77777777">
        <w:trPr>
          <w:cantSplit/>
          <w:trHeight w:val="31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94AFA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se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nder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_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ip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2297D2" w14:textId="77777777" w:rsidR="00210EA0" w:rsidRDefault="00E33DB4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ins w:id="30" w:author="yejinping" w:date="2019-08-06T20:11:00Z">
              <w:r w:rsidRPr="00E33DB4">
                <w:rPr>
                  <w:rFonts w:ascii="宋体" w:eastAsia="宋体" w:hAnsi="宋体"/>
                  <w:color w:val="000000"/>
                  <w:sz w:val="18"/>
                  <w:szCs w:val="18"/>
                  <w:rPrChange w:id="31" w:author="yejinping" w:date="2019-08-06T20:11:00Z">
                    <w:rPr>
                      <w:rFonts w:ascii="宋体" w:eastAsia="宋体" w:hAnsi="宋体"/>
                      <w:szCs w:val="21"/>
                    </w:rPr>
                  </w:rPrChange>
                </w:rPr>
                <w:t xml:space="preserve">uint32 </w:t>
              </w:r>
            </w:ins>
            <w:del w:id="32" w:author="yejinping" w:date="2019-08-06T20:11:00Z">
              <w:r w:rsidR="00D72455">
                <w:rPr>
                  <w:rFonts w:ascii="宋体" w:eastAsia="宋体" w:hAnsi="宋体" w:hint="eastAsia"/>
                  <w:color w:val="000000"/>
                  <w:sz w:val="18"/>
                  <w:szCs w:val="18"/>
                </w:rPr>
                <w:delText>bytes</w:delText>
              </w:r>
            </w:del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270F16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7A708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发数据方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的IP地址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3B7AA1" w14:textId="77777777" w:rsidR="00210EA0" w:rsidRDefault="00210EA0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4DED8B18" w14:textId="77777777">
        <w:trPr>
          <w:cantSplit/>
          <w:trHeight w:val="31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2712AC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CHECK_FIELDS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042B1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CheckFileds 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5428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0631F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要检测的dns信息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B70954" w14:textId="77777777" w:rsidR="00210EA0" w:rsidRDefault="00210EA0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210EA0" w14:paraId="7DF35704" w14:textId="77777777">
        <w:trPr>
          <w:cantSplit/>
          <w:trHeight w:val="31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FDFEAC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dns_pkg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1FD5FE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bytes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612C0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E27EE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原始dns信息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2A4704" w14:textId="77777777" w:rsidR="00210EA0" w:rsidRDefault="00210EA0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14:paraId="7B5E2A50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NS资源</w:t>
      </w:r>
      <w:r>
        <w:rPr>
          <w:rFonts w:ascii="宋体" w:hAnsi="宋体"/>
          <w:sz w:val="24"/>
          <w:szCs w:val="24"/>
        </w:rPr>
        <w:t>记录</w:t>
      </w:r>
      <w:r>
        <w:rPr>
          <w:rFonts w:ascii="宋体" w:hAnsi="宋体"/>
          <w:szCs w:val="21"/>
        </w:rPr>
        <w:t>ResourceRecord</w:t>
      </w:r>
      <w:r>
        <w:rPr>
          <w:rFonts w:ascii="宋体" w:hAnsi="宋体"/>
          <w:sz w:val="24"/>
          <w:szCs w:val="24"/>
        </w:rPr>
        <w:t>各</w:t>
      </w:r>
      <w:r>
        <w:rPr>
          <w:rFonts w:ascii="宋体" w:hAnsi="宋体" w:hint="eastAsia"/>
          <w:sz w:val="24"/>
          <w:szCs w:val="24"/>
        </w:rPr>
        <w:t>字段定义</w:t>
      </w:r>
    </w:p>
    <w:p w14:paraId="668A349F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6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9"/>
        <w:gridCol w:w="992"/>
        <w:gridCol w:w="851"/>
        <w:gridCol w:w="1842"/>
        <w:gridCol w:w="2835"/>
        <w:gridCol w:w="1093"/>
      </w:tblGrid>
      <w:tr w:rsidR="00210EA0" w14:paraId="13F222DD" w14:textId="77777777">
        <w:trPr>
          <w:trHeight w:val="314"/>
          <w:tblHeader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11B7D0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C590A9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4B8507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3B2B05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18"/>
                <w:szCs w:val="18"/>
              </w:rPr>
              <w:t>注释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EE319C" w14:textId="77777777" w:rsidR="00210EA0" w:rsidRDefault="00D7245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Style w:val="td-span"/>
                <w:rFonts w:ascii="宋体" w:eastAsia="宋体" w:hAnsi="宋体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210EA0" w14:paraId="0C352C6B" w14:textId="77777777">
        <w:trPr>
          <w:cantSplit/>
          <w:trHeight w:val="326"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302F0F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rtype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8A23D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8D132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25375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资源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类型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，含义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同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请求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C88222" w14:textId="77777777" w:rsidR="00210EA0" w:rsidRDefault="00210EA0">
            <w:pP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210EA0" w14:paraId="039F6980" w14:textId="77777777">
        <w:trPr>
          <w:cantSplit/>
          <w:trHeight w:val="278"/>
        </w:trPr>
        <w:tc>
          <w:tcPr>
            <w:tcW w:w="10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F5C51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rdata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6AA0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string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05512A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079FCF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可用数据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部分</w:t>
            </w:r>
          </w:p>
        </w:tc>
        <w:tc>
          <w:tcPr>
            <w:tcW w:w="10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8AA317" w14:textId="77777777" w:rsidR="00210EA0" w:rsidRDefault="00D7245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Rtype为其他时此值可为空字符串</w:t>
            </w:r>
          </w:p>
        </w:tc>
      </w:tr>
      <w:tr w:rsidR="00210EA0" w14:paraId="6881ADE1" w14:textId="77777777">
        <w:trPr>
          <w:cantSplit/>
          <w:trHeight w:val="276"/>
        </w:trPr>
        <w:tc>
          <w:tcPr>
            <w:tcW w:w="1079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9EF333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E498A3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C06608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16F8F5" w14:textId="77777777" w:rsidR="00210EA0" w:rsidRDefault="00D72455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type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(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记录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类型)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97D6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rdata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2C0326" w14:textId="77777777" w:rsidR="00210EA0" w:rsidRDefault="00210EA0">
            <w:pPr>
              <w:rPr>
                <w:rFonts w:ascii="宋体" w:eastAsia="宋体" w:hAnsi="宋体"/>
                <w:szCs w:val="21"/>
              </w:rPr>
            </w:pPr>
          </w:p>
        </w:tc>
      </w:tr>
      <w:tr w:rsidR="00210EA0" w14:paraId="2872C269" w14:textId="77777777">
        <w:trPr>
          <w:cantSplit/>
          <w:trHeight w:val="276"/>
        </w:trPr>
        <w:tc>
          <w:tcPr>
            <w:tcW w:w="1079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F89237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0E1D06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7C4F3C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F8ABC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1(A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1E7BA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IP地址的字符串形式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839187" w14:textId="77777777" w:rsidR="00210EA0" w:rsidRDefault="00210EA0">
            <w:pPr>
              <w:rPr>
                <w:rFonts w:ascii="宋体" w:eastAsia="宋体" w:hAnsi="宋体"/>
                <w:szCs w:val="21"/>
              </w:rPr>
            </w:pPr>
          </w:p>
        </w:tc>
      </w:tr>
      <w:tr w:rsidR="00210EA0" w14:paraId="459C8D68" w14:textId="77777777">
        <w:trPr>
          <w:cantSplit/>
          <w:trHeight w:val="276"/>
        </w:trPr>
        <w:tc>
          <w:tcPr>
            <w:tcW w:w="1079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98EBDE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9D868D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3FC66F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AC69CA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(NS)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33F9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Name server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8AD867" w14:textId="77777777" w:rsidR="00210EA0" w:rsidRDefault="00210EA0">
            <w:pPr>
              <w:rPr>
                <w:rFonts w:ascii="宋体" w:eastAsia="宋体" w:hAnsi="宋体"/>
                <w:szCs w:val="21"/>
              </w:rPr>
            </w:pPr>
          </w:p>
        </w:tc>
      </w:tr>
      <w:tr w:rsidR="00210EA0" w14:paraId="3C0FF708" w14:textId="77777777">
        <w:trPr>
          <w:cantSplit/>
          <w:trHeight w:val="276"/>
        </w:trPr>
        <w:tc>
          <w:tcPr>
            <w:tcW w:w="1079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E9AC25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DC75C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5C594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89783D" w14:textId="77777777" w:rsidR="00210EA0" w:rsidRDefault="00D72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5(CNAME)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67BD9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Cname字符串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A1CCF" w14:textId="77777777" w:rsidR="00210EA0" w:rsidRDefault="00210EA0">
            <w:pPr>
              <w:rPr>
                <w:rFonts w:ascii="宋体" w:eastAsia="宋体" w:hAnsi="宋体"/>
                <w:szCs w:val="21"/>
              </w:rPr>
            </w:pPr>
          </w:p>
        </w:tc>
      </w:tr>
      <w:tr w:rsidR="00210EA0" w14:paraId="104FD0C3" w14:textId="77777777">
        <w:trPr>
          <w:cantSplit/>
          <w:trHeight w:val="276"/>
        </w:trPr>
        <w:tc>
          <w:tcPr>
            <w:tcW w:w="1079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84D2D6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9928EB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C39CA9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5DB858" w14:textId="77777777" w:rsidR="00210EA0" w:rsidRDefault="00D72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12(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PTR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5BD3E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Ptr字符串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E9D2FB" w14:textId="77777777" w:rsidR="00210EA0" w:rsidRDefault="00210EA0">
            <w:pPr>
              <w:rPr>
                <w:rFonts w:ascii="宋体" w:eastAsia="宋体" w:hAnsi="宋体"/>
                <w:szCs w:val="21"/>
              </w:rPr>
            </w:pPr>
          </w:p>
        </w:tc>
      </w:tr>
      <w:tr w:rsidR="00210EA0" w14:paraId="58E7B6C0" w14:textId="77777777">
        <w:trPr>
          <w:cantSplit/>
          <w:trHeight w:val="276"/>
        </w:trPr>
        <w:tc>
          <w:tcPr>
            <w:tcW w:w="1079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879B1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3165A0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47B4D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CAFA16" w14:textId="77777777" w:rsidR="00210EA0" w:rsidRDefault="00D72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15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(MX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8F1EA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Mail exchange字符串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56245" w14:textId="77777777" w:rsidR="00210EA0" w:rsidRDefault="00210EA0">
            <w:pPr>
              <w:rPr>
                <w:rFonts w:ascii="宋体" w:eastAsia="宋体" w:hAnsi="宋体"/>
                <w:szCs w:val="21"/>
              </w:rPr>
            </w:pPr>
          </w:p>
        </w:tc>
      </w:tr>
      <w:tr w:rsidR="00210EA0" w14:paraId="6918B61F" w14:textId="77777777">
        <w:trPr>
          <w:cantSplit/>
          <w:trHeight w:val="276"/>
        </w:trPr>
        <w:tc>
          <w:tcPr>
            <w:tcW w:w="1079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5ABABE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BAE071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412B96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31FFD9" w14:textId="77777777" w:rsidR="00210EA0" w:rsidRDefault="00D72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16(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TXT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0DFF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TXT字符串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0C6F5B" w14:textId="77777777" w:rsidR="00210EA0" w:rsidRDefault="00210EA0">
            <w:pPr>
              <w:rPr>
                <w:rFonts w:ascii="宋体" w:eastAsia="宋体" w:hAnsi="宋体"/>
                <w:szCs w:val="21"/>
              </w:rPr>
            </w:pPr>
          </w:p>
        </w:tc>
      </w:tr>
      <w:tr w:rsidR="00210EA0" w14:paraId="13B1BA90" w14:textId="77777777">
        <w:trPr>
          <w:cantSplit/>
          <w:trHeight w:val="276"/>
        </w:trPr>
        <w:tc>
          <w:tcPr>
            <w:tcW w:w="1079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0FA8B6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C84C13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1B356A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DD0C69" w14:textId="77777777" w:rsidR="00210EA0" w:rsidRDefault="00D72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28(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AAAA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1D70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Ipv6地址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1250C8" w14:textId="77777777" w:rsidR="00210EA0" w:rsidRDefault="00210EA0">
            <w:pPr>
              <w:rPr>
                <w:rFonts w:ascii="宋体" w:eastAsia="宋体" w:hAnsi="宋体"/>
                <w:szCs w:val="21"/>
              </w:rPr>
            </w:pPr>
          </w:p>
        </w:tc>
      </w:tr>
      <w:tr w:rsidR="00210EA0" w14:paraId="0D723E42" w14:textId="77777777">
        <w:trPr>
          <w:cantSplit/>
          <w:trHeight w:val="314"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ED8BE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rname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DDC4DD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string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D65C4D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9FE64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资源的name，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一般为请求的域名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528983" w14:textId="77777777" w:rsidR="00210EA0" w:rsidRDefault="00210EA0">
            <w:pPr>
              <w:rPr>
                <w:rFonts w:ascii="宋体" w:eastAsia="宋体" w:hAnsi="宋体"/>
                <w:szCs w:val="21"/>
              </w:rPr>
            </w:pPr>
          </w:p>
        </w:tc>
      </w:tr>
      <w:tr w:rsidR="00210EA0" w14:paraId="6E675866" w14:textId="77777777">
        <w:trPr>
          <w:cantSplit/>
          <w:trHeight w:val="314"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CB3161" w14:textId="77777777" w:rsidR="00210EA0" w:rsidRDefault="00D7245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ttl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25A69" w14:textId="77777777" w:rsidR="00210EA0" w:rsidRDefault="00D7245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uint32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C357DE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0EC4E0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资源生存时间ttl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A3AE6D" w14:textId="77777777" w:rsidR="00210EA0" w:rsidRDefault="00210EA0">
            <w:pPr>
              <w:rPr>
                <w:rFonts w:ascii="宋体" w:eastAsia="宋体" w:hAnsi="宋体"/>
                <w:szCs w:val="21"/>
              </w:rPr>
            </w:pPr>
          </w:p>
        </w:tc>
      </w:tr>
      <w:tr w:rsidR="00210EA0" w14:paraId="416C554F" w14:textId="77777777">
        <w:trPr>
          <w:cantSplit/>
          <w:trHeight w:val="314"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B721DE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9AE8D6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string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E3338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3BCCEE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字符串，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内容为Pri Name Server</w:t>
            </w:r>
          </w:p>
        </w:tc>
        <w:tc>
          <w:tcPr>
            <w:tcW w:w="10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31A3F9" w14:textId="77777777" w:rsidR="00210EA0" w:rsidRDefault="00D7245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Rtype为6时这些选项需要包含内容</w:t>
            </w:r>
          </w:p>
        </w:tc>
      </w:tr>
      <w:tr w:rsidR="00210EA0" w14:paraId="5146803B" w14:textId="77777777">
        <w:trPr>
          <w:cantSplit/>
          <w:trHeight w:val="314"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1186F8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Mbox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73DF0A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4061B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F1969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字符串，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内容为Responsible Mail Box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2A713A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2194FD58" w14:textId="77777777">
        <w:trPr>
          <w:cantSplit/>
          <w:trHeight w:val="314"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B24030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Serial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55225F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143B1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2B3A50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整数，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Serial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691D46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3226881E" w14:textId="77777777">
        <w:trPr>
          <w:cantSplit/>
          <w:trHeight w:val="314"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C7D6A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Refresh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81F17F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1A7DA9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53A539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整数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，Refresh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间隔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F6339A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33CE67BA" w14:textId="77777777">
        <w:trPr>
          <w:cantSplit/>
          <w:trHeight w:val="314"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40B35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Retry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2C5B7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BE5FD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6F9300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整数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，Retry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间隔</w:t>
            </w:r>
          </w:p>
        </w:tc>
        <w:tc>
          <w:tcPr>
            <w:tcW w:w="1093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71CF2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44965843" w14:textId="77777777">
        <w:trPr>
          <w:cantSplit/>
          <w:trHeight w:val="314"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6E0F0F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lastRenderedPageBreak/>
              <w:t>Expire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4466AC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23C57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5BAFDC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整数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，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过期ttl</w:t>
            </w:r>
          </w:p>
        </w:tc>
        <w:tc>
          <w:tcPr>
            <w:tcW w:w="1093" w:type="dxa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768343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3DBD87A2" w14:textId="77777777">
        <w:trPr>
          <w:cantSplit/>
          <w:trHeight w:val="314"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C4E1A6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Minttl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1178F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59950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B6574C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整数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，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最小ttl</w:t>
            </w:r>
          </w:p>
        </w:tc>
        <w:tc>
          <w:tcPr>
            <w:tcW w:w="1093" w:type="dxa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3FFC43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14:paraId="2B091DE8" w14:textId="77777777" w:rsidR="00210EA0" w:rsidRDefault="00210EA0"/>
    <w:p w14:paraId="17CD0EC5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bookmarkStart w:id="33" w:name="_Toc12373826"/>
      <w:r>
        <w:rPr>
          <w:rFonts w:ascii="宋体" w:hAnsi="宋体" w:hint="eastAsia"/>
          <w:sz w:val="24"/>
          <w:szCs w:val="24"/>
        </w:rPr>
        <w:t>输入</w:t>
      </w:r>
      <w:r>
        <w:rPr>
          <w:rFonts w:ascii="宋体" w:hAnsi="宋体"/>
          <w:sz w:val="24"/>
          <w:szCs w:val="24"/>
        </w:rPr>
        <w:t>流量</w:t>
      </w:r>
      <w:r>
        <w:rPr>
          <w:rFonts w:ascii="宋体" w:hAnsi="宋体" w:hint="eastAsia"/>
          <w:sz w:val="24"/>
          <w:szCs w:val="24"/>
        </w:rPr>
        <w:t>proto</w:t>
      </w:r>
      <w:r>
        <w:rPr>
          <w:rFonts w:ascii="宋体" w:hAnsi="宋体"/>
          <w:sz w:val="24"/>
          <w:szCs w:val="24"/>
        </w:rPr>
        <w:t>buf</w:t>
      </w:r>
      <w:r>
        <w:rPr>
          <w:rFonts w:ascii="宋体" w:hAnsi="宋体" w:hint="eastAsia"/>
          <w:sz w:val="24"/>
          <w:szCs w:val="24"/>
        </w:rPr>
        <w:t>协议</w:t>
      </w:r>
      <w:r>
        <w:rPr>
          <w:rFonts w:ascii="宋体" w:hAnsi="宋体"/>
          <w:sz w:val="24"/>
          <w:szCs w:val="24"/>
        </w:rPr>
        <w:t>字段</w:t>
      </w:r>
      <w:bookmarkEnd w:id="33"/>
    </w:p>
    <w:p w14:paraId="30BC6BF7" w14:textId="77777777" w:rsidR="00210EA0" w:rsidRDefault="00D7245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syntax = "proto2";</w:t>
      </w:r>
    </w:p>
    <w:p w14:paraId="4786B8BF" w14:textId="77777777" w:rsidR="00210EA0" w:rsidRDefault="00D7245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 xml:space="preserve">essage </w:t>
      </w:r>
      <w:r>
        <w:rPr>
          <w:rFonts w:ascii="宋体" w:eastAsia="宋体" w:hAnsi="宋体"/>
          <w:szCs w:val="21"/>
        </w:rPr>
        <w:t>ResourceRecord{</w:t>
      </w:r>
    </w:p>
    <w:p w14:paraId="166A654F" w14:textId="77777777" w:rsidR="00210EA0" w:rsidRDefault="00D7245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optional string  rname = 1;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/>
          <w:szCs w:val="21"/>
        </w:rPr>
        <w:t xml:space="preserve"> name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一般</w:t>
      </w:r>
      <w:r>
        <w:rPr>
          <w:rFonts w:ascii="宋体" w:eastAsia="宋体" w:hAnsi="宋体" w:hint="eastAsia"/>
          <w:szCs w:val="21"/>
        </w:rPr>
        <w:t>与</w:t>
      </w:r>
      <w:r>
        <w:rPr>
          <w:rFonts w:ascii="宋体" w:eastAsia="宋体" w:hAnsi="宋体"/>
          <w:szCs w:val="21"/>
        </w:rPr>
        <w:t>请求的</w:t>
      </w:r>
      <w:r>
        <w:rPr>
          <w:rFonts w:ascii="宋体" w:eastAsia="宋体" w:hAnsi="宋体" w:hint="eastAsia"/>
          <w:szCs w:val="21"/>
        </w:rPr>
        <w:t>name相同</w:t>
      </w:r>
    </w:p>
    <w:p w14:paraId="0ABD4D16" w14:textId="77777777" w:rsidR="00210EA0" w:rsidRDefault="00D7245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required uint32  rtype = 2;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资源</w:t>
      </w:r>
      <w:r>
        <w:rPr>
          <w:rFonts w:ascii="宋体" w:eastAsia="宋体" w:hAnsi="宋体"/>
          <w:szCs w:val="21"/>
        </w:rPr>
        <w:t>类型</w:t>
      </w:r>
      <w:r>
        <w:rPr>
          <w:rFonts w:ascii="宋体" w:eastAsia="宋体" w:hAnsi="宋体" w:hint="eastAsia"/>
          <w:szCs w:val="21"/>
        </w:rPr>
        <w:t>，其范围</w:t>
      </w:r>
      <w:r>
        <w:rPr>
          <w:rFonts w:ascii="宋体" w:eastAsia="宋体" w:hAnsi="宋体"/>
          <w:szCs w:val="21"/>
        </w:rPr>
        <w:t>同</w:t>
      </w:r>
      <w:r>
        <w:rPr>
          <w:rFonts w:ascii="宋体" w:eastAsia="宋体" w:hAnsi="宋体" w:hint="eastAsia"/>
          <w:szCs w:val="21"/>
        </w:rPr>
        <w:t>请求</w:t>
      </w:r>
      <w:r>
        <w:rPr>
          <w:rFonts w:ascii="宋体" w:eastAsia="宋体" w:hAnsi="宋体"/>
          <w:szCs w:val="21"/>
        </w:rPr>
        <w:t>类型</w:t>
      </w:r>
    </w:p>
    <w:p w14:paraId="1B43001D" w14:textId="77777777" w:rsidR="00210EA0" w:rsidRDefault="00D7245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required string  rdata = 3;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数据</w:t>
      </w:r>
      <w:r>
        <w:rPr>
          <w:rFonts w:ascii="宋体" w:eastAsia="宋体" w:hAnsi="宋体"/>
          <w:szCs w:val="21"/>
        </w:rPr>
        <w:t>部分，比如，如果为A响应，则为IP地址</w:t>
      </w:r>
      <w:r>
        <w:rPr>
          <w:rFonts w:ascii="宋体" w:eastAsia="宋体" w:hAnsi="宋体" w:hint="eastAsia"/>
          <w:szCs w:val="21"/>
        </w:rPr>
        <w:t>；</w:t>
      </w:r>
      <w:r>
        <w:rPr>
          <w:rFonts w:ascii="宋体" w:eastAsia="宋体" w:hAnsi="宋体"/>
          <w:szCs w:val="21"/>
        </w:rPr>
        <w:t>如果</w:t>
      </w:r>
      <w:r>
        <w:rPr>
          <w:rFonts w:ascii="宋体" w:eastAsia="宋体" w:hAnsi="宋体" w:hint="eastAsia"/>
          <w:szCs w:val="21"/>
        </w:rPr>
        <w:t>类型</w:t>
      </w:r>
      <w:r>
        <w:rPr>
          <w:rFonts w:ascii="宋体" w:eastAsia="宋体" w:hAnsi="宋体"/>
          <w:szCs w:val="21"/>
        </w:rPr>
        <w:t>为MX，则此处为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Mail exchange</w:t>
      </w:r>
    </w:p>
    <w:p w14:paraId="74681812" w14:textId="77777777" w:rsidR="00210EA0" w:rsidRDefault="00D7245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optional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uint</w:t>
      </w:r>
      <w:proofErr w:type="gramStart"/>
      <w:r>
        <w:rPr>
          <w:rFonts w:ascii="宋体" w:eastAsia="宋体" w:hAnsi="宋体"/>
          <w:szCs w:val="21"/>
        </w:rPr>
        <w:t>32  ttl</w:t>
      </w:r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/>
          <w:szCs w:val="21"/>
        </w:rPr>
        <w:t xml:space="preserve">= 4;  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/>
          <w:szCs w:val="21"/>
        </w:rPr>
        <w:t xml:space="preserve"> TTL</w:t>
      </w:r>
    </w:p>
    <w:p w14:paraId="58706BF0" w14:textId="77777777" w:rsidR="00210EA0" w:rsidRDefault="00D7245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optional </w:t>
      </w:r>
      <w:proofErr w:type="gramStart"/>
      <w:r>
        <w:rPr>
          <w:rFonts w:ascii="宋体" w:eastAsia="宋体" w:hAnsi="宋体"/>
          <w:szCs w:val="21"/>
        </w:rPr>
        <w:t>string  Ns</w:t>
      </w:r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   </w:t>
      </w:r>
      <w:r>
        <w:rPr>
          <w:rFonts w:ascii="宋体" w:eastAsia="宋体" w:hAnsi="宋体"/>
          <w:szCs w:val="21"/>
        </w:rPr>
        <w:t>=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5;   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/>
          <w:szCs w:val="21"/>
        </w:rPr>
        <w:t xml:space="preserve"> Primer Name Server</w:t>
      </w:r>
    </w:p>
    <w:p w14:paraId="6BE9CAB3" w14:textId="77777777" w:rsidR="00210EA0" w:rsidRDefault="00D7245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optional </w:t>
      </w:r>
      <w:proofErr w:type="gramStart"/>
      <w:r>
        <w:rPr>
          <w:rFonts w:ascii="宋体" w:eastAsia="宋体" w:hAnsi="宋体"/>
          <w:szCs w:val="21"/>
        </w:rPr>
        <w:t>string  Mbox</w:t>
      </w:r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= 6;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/>
          <w:szCs w:val="21"/>
        </w:rPr>
        <w:t xml:space="preserve"> Responsible Mail Box</w:t>
      </w:r>
    </w:p>
    <w:p w14:paraId="0312202E" w14:textId="77777777" w:rsidR="00210EA0" w:rsidRDefault="00D7245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optional uint</w:t>
      </w:r>
      <w:proofErr w:type="gramStart"/>
      <w:r>
        <w:rPr>
          <w:rFonts w:ascii="宋体" w:eastAsia="宋体" w:hAnsi="宋体"/>
          <w:szCs w:val="21"/>
        </w:rPr>
        <w:t>32  Serial</w:t>
      </w:r>
      <w:proofErr w:type="gramEnd"/>
      <w:r>
        <w:rPr>
          <w:rFonts w:ascii="宋体" w:eastAsia="宋体" w:hAnsi="宋体"/>
          <w:szCs w:val="21"/>
        </w:rPr>
        <w:t xml:space="preserve"> = 7;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/>
          <w:szCs w:val="21"/>
        </w:rPr>
        <w:t xml:space="preserve"> Serial number</w:t>
      </w:r>
    </w:p>
    <w:p w14:paraId="69692E98" w14:textId="77777777" w:rsidR="00210EA0" w:rsidRDefault="00D7245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optional </w:t>
      </w:r>
      <w:r>
        <w:rPr>
          <w:rFonts w:ascii="宋体" w:eastAsia="宋体" w:hAnsi="宋体"/>
          <w:szCs w:val="21"/>
        </w:rPr>
        <w:t>uint</w:t>
      </w:r>
      <w:proofErr w:type="gramStart"/>
      <w:r>
        <w:rPr>
          <w:rFonts w:ascii="宋体" w:eastAsia="宋体" w:hAnsi="宋体"/>
          <w:szCs w:val="21"/>
        </w:rPr>
        <w:t>32  Refresh</w:t>
      </w:r>
      <w:proofErr w:type="gramEnd"/>
      <w:r>
        <w:rPr>
          <w:rFonts w:ascii="宋体" w:eastAsia="宋体" w:hAnsi="宋体"/>
          <w:szCs w:val="21"/>
        </w:rPr>
        <w:t xml:space="preserve"> =8;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/>
          <w:szCs w:val="21"/>
        </w:rPr>
        <w:t xml:space="preserve"> Refresh interval</w:t>
      </w:r>
    </w:p>
    <w:p w14:paraId="032D6BAB" w14:textId="77777777" w:rsidR="00210EA0" w:rsidRDefault="00D7245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optional uint32 Retry </w:t>
      </w:r>
      <w:r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/>
          <w:szCs w:val="21"/>
        </w:rPr>
        <w:t xml:space="preserve">= </w:t>
      </w:r>
      <w:proofErr w:type="gramStart"/>
      <w:r>
        <w:rPr>
          <w:rFonts w:ascii="宋体" w:eastAsia="宋体" w:hAnsi="宋体"/>
          <w:szCs w:val="21"/>
        </w:rPr>
        <w:t xml:space="preserve">9;  </w:t>
      </w:r>
      <w:r w:rsidR="00F97EA9">
        <w:rPr>
          <w:rFonts w:ascii="宋体" w:eastAsia="宋体" w:hAnsi="宋体"/>
          <w:szCs w:val="21"/>
        </w:rPr>
        <w:t>/</w:t>
      </w:r>
      <w:proofErr w:type="gramEnd"/>
      <w:r w:rsidR="00F97EA9"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 xml:space="preserve"> retry interval</w:t>
      </w:r>
    </w:p>
    <w:p w14:paraId="00883F90" w14:textId="77777777" w:rsidR="00210EA0" w:rsidRDefault="00D7245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optional uint32 </w:t>
      </w:r>
      <w:proofErr w:type="gramStart"/>
      <w:r>
        <w:rPr>
          <w:rFonts w:ascii="宋体" w:eastAsia="宋体" w:hAnsi="宋体"/>
          <w:szCs w:val="21"/>
        </w:rPr>
        <w:t xml:space="preserve">Expire 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=</w:t>
      </w:r>
      <w:proofErr w:type="gramEnd"/>
      <w:r>
        <w:rPr>
          <w:rFonts w:ascii="宋体" w:eastAsia="宋体" w:hAnsi="宋体"/>
          <w:szCs w:val="21"/>
        </w:rPr>
        <w:t xml:space="preserve"> 10;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/>
          <w:szCs w:val="21"/>
        </w:rPr>
        <w:t xml:space="preserve"> expire limit</w:t>
      </w:r>
    </w:p>
    <w:p w14:paraId="05FB32E3" w14:textId="77777777" w:rsidR="00210EA0" w:rsidRDefault="00D7245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optional uint32 </w:t>
      </w:r>
      <w:proofErr w:type="gramStart"/>
      <w:r>
        <w:rPr>
          <w:rFonts w:ascii="宋体" w:eastAsia="宋体" w:hAnsi="宋体"/>
          <w:szCs w:val="21"/>
        </w:rPr>
        <w:t xml:space="preserve">Minttl 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=</w:t>
      </w:r>
      <w:proofErr w:type="gramEnd"/>
      <w:r>
        <w:rPr>
          <w:rFonts w:ascii="宋体" w:eastAsia="宋体" w:hAnsi="宋体"/>
          <w:szCs w:val="21"/>
        </w:rPr>
        <w:t xml:space="preserve"> 11;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/>
          <w:szCs w:val="21"/>
        </w:rPr>
        <w:t>minimum ttl</w:t>
      </w:r>
    </w:p>
    <w:p w14:paraId="10DBE216" w14:textId="77777777" w:rsidR="00210EA0" w:rsidRDefault="00D7245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14:paraId="5E7D3279" w14:textId="77777777" w:rsidR="00210EA0" w:rsidRDefault="00210EA0">
      <w:pPr>
        <w:rPr>
          <w:rFonts w:ascii="宋体" w:eastAsia="宋体" w:hAnsi="宋体"/>
          <w:szCs w:val="21"/>
        </w:rPr>
      </w:pPr>
    </w:p>
    <w:p w14:paraId="04063F1B" w14:textId="77777777" w:rsidR="00210EA0" w:rsidRDefault="00D724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message </w:t>
      </w:r>
      <w:r>
        <w:rPr>
          <w:rFonts w:ascii="宋体" w:eastAsia="宋体" w:hAnsi="宋体"/>
          <w:szCs w:val="21"/>
        </w:rPr>
        <w:t>CHECK_FIELDS</w:t>
      </w:r>
    </w:p>
    <w:p w14:paraId="7EAFB11E" w14:textId="77777777" w:rsidR="00210EA0" w:rsidRDefault="00D724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</w:p>
    <w:p w14:paraId="352AC296" w14:textId="77777777" w:rsidR="00210EA0" w:rsidRDefault="00D72455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optional </w:t>
      </w:r>
      <w:r>
        <w:rPr>
          <w:rFonts w:ascii="宋体" w:eastAsia="宋体" w:hAnsi="宋体"/>
          <w:szCs w:val="21"/>
        </w:rPr>
        <w:t xml:space="preserve"> uint64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access_time</w:t>
      </w:r>
      <w:r>
        <w:rPr>
          <w:rFonts w:ascii="宋体" w:eastAsia="宋体" w:hAnsi="宋体" w:hint="eastAsia"/>
          <w:szCs w:val="21"/>
        </w:rPr>
        <w:t xml:space="preserve"> =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1; </w:t>
      </w:r>
      <w:r>
        <w:rPr>
          <w:rFonts w:ascii="宋体" w:eastAsia="宋体" w:hAnsi="宋体"/>
          <w:szCs w:val="21"/>
        </w:rPr>
        <w:t xml:space="preserve">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发起（响应）</w:t>
      </w:r>
      <w:r>
        <w:rPr>
          <w:rFonts w:ascii="宋体" w:eastAsia="宋体" w:hAnsi="宋体"/>
          <w:szCs w:val="21"/>
        </w:rPr>
        <w:t>请求</w:t>
      </w:r>
      <w:r>
        <w:rPr>
          <w:rFonts w:ascii="宋体" w:eastAsia="宋体" w:hAnsi="宋体" w:hint="eastAsia"/>
          <w:szCs w:val="21"/>
        </w:rPr>
        <w:t>时间的时间戳</w:t>
      </w:r>
    </w:p>
    <w:p w14:paraId="4477C38B" w14:textId="77777777" w:rsidR="00210EA0" w:rsidRDefault="00D72455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required  string qname = 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;       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请求</w:t>
      </w:r>
      <w:r>
        <w:rPr>
          <w:rFonts w:ascii="宋体" w:eastAsia="宋体" w:hAnsi="宋体"/>
          <w:szCs w:val="21"/>
        </w:rPr>
        <w:t>的</w:t>
      </w:r>
      <w:r>
        <w:rPr>
          <w:rFonts w:ascii="宋体" w:eastAsia="宋体" w:hAnsi="宋体" w:hint="eastAsia"/>
          <w:szCs w:val="21"/>
        </w:rPr>
        <w:t>dns域名</w:t>
      </w:r>
    </w:p>
    <w:p w14:paraId="4195772D" w14:textId="77777777" w:rsidR="00210EA0" w:rsidRDefault="00D72455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required  uint32 </w:t>
      </w:r>
      <w:r>
        <w:rPr>
          <w:rFonts w:ascii="宋体" w:eastAsia="宋体" w:hAnsi="宋体" w:hint="eastAsia"/>
          <w:szCs w:val="21"/>
        </w:rPr>
        <w:t xml:space="preserve">type </w:t>
      </w:r>
      <w:r>
        <w:rPr>
          <w:rFonts w:ascii="宋体" w:eastAsia="宋体" w:hAnsi="宋体"/>
          <w:szCs w:val="21"/>
        </w:rPr>
        <w:t xml:space="preserve">= </w:t>
      </w:r>
      <w:r>
        <w:rPr>
          <w:rFonts w:ascii="宋体" w:eastAsia="宋体" w:hAnsi="宋体" w:hint="eastAsia"/>
          <w:szCs w:val="21"/>
        </w:rPr>
        <w:t>3;</w:t>
      </w:r>
      <w:r>
        <w:rPr>
          <w:rFonts w:ascii="宋体" w:eastAsia="宋体" w:hAnsi="宋体"/>
          <w:szCs w:val="21"/>
        </w:rPr>
        <w:t xml:space="preserve">       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包类型,见</w:t>
      </w:r>
      <w:r>
        <w:rPr>
          <w:rFonts w:ascii="宋体" w:eastAsia="宋体" w:hAnsi="宋体"/>
          <w:szCs w:val="21"/>
        </w:rPr>
        <w:t>对照表</w:t>
      </w:r>
    </w:p>
    <w:p w14:paraId="1E09BE5C" w14:textId="77777777" w:rsidR="00210EA0" w:rsidRDefault="00D72455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required  uint32 qcode = </w:t>
      </w:r>
      <w:r>
        <w:rPr>
          <w:rFonts w:ascii="宋体" w:eastAsia="宋体" w:hAnsi="宋体" w:hint="eastAsia"/>
          <w:szCs w:val="21"/>
        </w:rPr>
        <w:t>4;</w:t>
      </w:r>
      <w:r>
        <w:rPr>
          <w:rFonts w:ascii="宋体" w:eastAsia="宋体" w:hAnsi="宋体"/>
          <w:szCs w:val="21"/>
        </w:rPr>
        <w:t xml:space="preserve">       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请求码（请求类型）,见</w:t>
      </w:r>
      <w:r>
        <w:rPr>
          <w:rFonts w:ascii="宋体" w:eastAsia="宋体" w:hAnsi="宋体"/>
          <w:szCs w:val="21"/>
        </w:rPr>
        <w:t>对照表</w:t>
      </w:r>
    </w:p>
    <w:p w14:paraId="76D88E0F" w14:textId="77777777" w:rsidR="00210EA0" w:rsidRDefault="00D72455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optional </w:t>
      </w:r>
      <w:r>
        <w:rPr>
          <w:rFonts w:ascii="宋体" w:eastAsia="宋体" w:hAnsi="宋体"/>
          <w:szCs w:val="21"/>
        </w:rPr>
        <w:t xml:space="preserve"> uint32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 xml:space="preserve">code = </w:t>
      </w:r>
      <w:r>
        <w:rPr>
          <w:rFonts w:ascii="宋体" w:eastAsia="宋体" w:hAnsi="宋体" w:hint="eastAsia"/>
          <w:szCs w:val="21"/>
        </w:rPr>
        <w:t>5;</w:t>
      </w:r>
      <w:r>
        <w:rPr>
          <w:rFonts w:ascii="宋体" w:eastAsia="宋体" w:hAnsi="宋体"/>
          <w:szCs w:val="21"/>
        </w:rPr>
        <w:t xml:space="preserve">       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响应码,见</w:t>
      </w:r>
      <w:r>
        <w:rPr>
          <w:rFonts w:ascii="宋体" w:eastAsia="宋体" w:hAnsi="宋体"/>
          <w:szCs w:val="21"/>
        </w:rPr>
        <w:t>对照表</w:t>
      </w:r>
    </w:p>
    <w:p w14:paraId="6CCECFF4" w14:textId="77777777" w:rsidR="00210EA0" w:rsidRDefault="00D72455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optional  </w:t>
      </w:r>
      <w:r>
        <w:rPr>
          <w:rFonts w:ascii="宋体" w:eastAsia="宋体" w:hAnsi="宋体"/>
          <w:szCs w:val="21"/>
        </w:rPr>
        <w:t>uint32 tid</w:t>
      </w:r>
      <w:r>
        <w:rPr>
          <w:rFonts w:ascii="宋体" w:eastAsia="宋体" w:hAnsi="宋体"/>
          <w:szCs w:val="21"/>
        </w:rPr>
        <w:tab/>
        <w:t xml:space="preserve">= </w:t>
      </w:r>
      <w:r>
        <w:rPr>
          <w:rFonts w:ascii="宋体" w:eastAsia="宋体" w:hAnsi="宋体" w:hint="eastAsia"/>
          <w:szCs w:val="21"/>
        </w:rPr>
        <w:t>6;</w:t>
      </w:r>
      <w:r>
        <w:rPr>
          <w:rFonts w:ascii="宋体" w:eastAsia="宋体" w:hAnsi="宋体"/>
          <w:szCs w:val="21"/>
        </w:rPr>
        <w:t xml:space="preserve">         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dns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事务ID</w:t>
      </w:r>
    </w:p>
    <w:p w14:paraId="550CC33E" w14:textId="77777777" w:rsidR="00210EA0" w:rsidRDefault="00D72455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optional  </w:t>
      </w:r>
      <w:r>
        <w:rPr>
          <w:rFonts w:ascii="宋体" w:eastAsia="宋体" w:hAnsi="宋体"/>
          <w:szCs w:val="21"/>
        </w:rPr>
        <w:t xml:space="preserve">uint32 pktSize = </w:t>
      </w:r>
      <w:r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/>
          <w:szCs w:val="21"/>
        </w:rPr>
        <w:t xml:space="preserve">;      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dns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请求</w:t>
      </w:r>
      <w:r>
        <w:rPr>
          <w:rFonts w:ascii="宋体" w:eastAsia="宋体" w:hAnsi="宋体"/>
          <w:szCs w:val="21"/>
        </w:rPr>
        <w:t>或响应包的</w:t>
      </w:r>
      <w:r>
        <w:rPr>
          <w:rFonts w:ascii="宋体" w:eastAsia="宋体" w:hAnsi="宋体" w:hint="eastAsia"/>
          <w:szCs w:val="21"/>
        </w:rPr>
        <w:t>长度</w:t>
      </w:r>
    </w:p>
    <w:p w14:paraId="65AB0840" w14:textId="77777777" w:rsidR="00210EA0" w:rsidRDefault="00D72455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repeated </w:t>
      </w:r>
      <w:r>
        <w:rPr>
          <w:rFonts w:ascii="宋体" w:eastAsia="宋体" w:hAnsi="宋体"/>
          <w:szCs w:val="21"/>
        </w:rPr>
        <w:t>ResourceRecord</w:t>
      </w:r>
      <w:r>
        <w:rPr>
          <w:rFonts w:ascii="宋体" w:eastAsia="宋体" w:hAnsi="宋体" w:hint="eastAsia"/>
          <w:szCs w:val="21"/>
        </w:rPr>
        <w:t xml:space="preserve"> answer</w:t>
      </w:r>
      <w:r>
        <w:rPr>
          <w:rFonts w:ascii="宋体" w:eastAsia="宋体" w:hAnsi="宋体"/>
          <w:szCs w:val="21"/>
        </w:rPr>
        <w:t xml:space="preserve"> = </w:t>
      </w:r>
      <w:r>
        <w:rPr>
          <w:rFonts w:ascii="宋体" w:eastAsia="宋体" w:hAnsi="宋体" w:hint="eastAsia"/>
          <w:szCs w:val="21"/>
        </w:rPr>
        <w:t>8</w:t>
      </w:r>
      <w:r>
        <w:rPr>
          <w:rFonts w:ascii="宋体" w:eastAsia="宋体" w:hAnsi="宋体"/>
          <w:szCs w:val="21"/>
        </w:rPr>
        <w:t xml:space="preserve">;   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/>
          <w:szCs w:val="21"/>
        </w:rPr>
        <w:t>answer</w:t>
      </w:r>
      <w:r>
        <w:rPr>
          <w:rFonts w:ascii="宋体" w:eastAsia="宋体" w:hAnsi="宋体" w:hint="eastAsia"/>
          <w:szCs w:val="21"/>
        </w:rPr>
        <w:t>信息，</w:t>
      </w:r>
      <w:r>
        <w:rPr>
          <w:rFonts w:ascii="宋体" w:eastAsia="宋体" w:hAnsi="宋体"/>
          <w:szCs w:val="21"/>
        </w:rPr>
        <w:t>可以有多条</w:t>
      </w:r>
    </w:p>
    <w:p w14:paraId="6D685A36" w14:textId="77777777" w:rsidR="00210EA0" w:rsidRDefault="00D72455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repeated </w:t>
      </w:r>
      <w:r>
        <w:rPr>
          <w:rFonts w:ascii="宋体" w:eastAsia="宋体" w:hAnsi="宋体"/>
          <w:szCs w:val="21"/>
        </w:rPr>
        <w:t xml:space="preserve">ResourceRecord authority = </w:t>
      </w:r>
      <w:r>
        <w:rPr>
          <w:rFonts w:ascii="宋体" w:eastAsia="宋体" w:hAnsi="宋体" w:hint="eastAsia"/>
          <w:szCs w:val="21"/>
        </w:rPr>
        <w:t>9</w:t>
      </w:r>
      <w:r>
        <w:rPr>
          <w:rFonts w:ascii="宋体" w:eastAsia="宋体" w:hAnsi="宋体"/>
          <w:szCs w:val="21"/>
        </w:rPr>
        <w:t xml:space="preserve">;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/>
          <w:szCs w:val="21"/>
        </w:rPr>
        <w:t xml:space="preserve">authority </w:t>
      </w:r>
      <w:r>
        <w:rPr>
          <w:rFonts w:ascii="宋体" w:eastAsia="宋体" w:hAnsi="宋体" w:hint="eastAsia"/>
          <w:szCs w:val="21"/>
        </w:rPr>
        <w:t>信息，</w:t>
      </w:r>
      <w:r>
        <w:rPr>
          <w:rFonts w:ascii="宋体" w:eastAsia="宋体" w:hAnsi="宋体"/>
          <w:szCs w:val="21"/>
        </w:rPr>
        <w:t>可以有多条</w:t>
      </w:r>
    </w:p>
    <w:p w14:paraId="5759B716" w14:textId="77777777" w:rsidR="00210EA0" w:rsidRDefault="00D72455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repeated </w:t>
      </w:r>
      <w:r>
        <w:rPr>
          <w:rFonts w:ascii="宋体" w:eastAsia="宋体" w:hAnsi="宋体"/>
          <w:szCs w:val="21"/>
        </w:rPr>
        <w:t>ResourceRecord</w:t>
      </w:r>
      <w:r>
        <w:rPr>
          <w:rFonts w:ascii="宋体" w:eastAsia="宋体" w:hAnsi="宋体" w:hint="eastAsia"/>
          <w:szCs w:val="21"/>
        </w:rPr>
        <w:t xml:space="preserve"> additional</w:t>
      </w:r>
      <w:r>
        <w:rPr>
          <w:rFonts w:ascii="宋体" w:eastAsia="宋体" w:hAnsi="宋体"/>
          <w:szCs w:val="21"/>
        </w:rPr>
        <w:t xml:space="preserve"> =</w:t>
      </w:r>
      <w:r>
        <w:rPr>
          <w:rFonts w:ascii="宋体" w:eastAsia="宋体" w:hAnsi="宋体" w:hint="eastAsia"/>
          <w:szCs w:val="21"/>
        </w:rPr>
        <w:t>10</w:t>
      </w:r>
      <w:r>
        <w:rPr>
          <w:rFonts w:ascii="宋体" w:eastAsia="宋体" w:hAnsi="宋体"/>
          <w:szCs w:val="21"/>
        </w:rPr>
        <w:t xml:space="preserve">;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/>
          <w:szCs w:val="21"/>
        </w:rPr>
        <w:t xml:space="preserve">additional </w:t>
      </w:r>
      <w:r>
        <w:rPr>
          <w:rFonts w:ascii="宋体" w:eastAsia="宋体" w:hAnsi="宋体" w:hint="eastAsia"/>
          <w:szCs w:val="21"/>
        </w:rPr>
        <w:t>信息，</w:t>
      </w:r>
      <w:r>
        <w:rPr>
          <w:rFonts w:ascii="宋体" w:eastAsia="宋体" w:hAnsi="宋体"/>
          <w:szCs w:val="21"/>
        </w:rPr>
        <w:t>可以有多条</w:t>
      </w:r>
    </w:p>
    <w:p w14:paraId="27D1AF5E" w14:textId="77777777" w:rsidR="00210EA0" w:rsidRDefault="00D724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324183F6" w14:textId="77777777" w:rsidR="00210EA0" w:rsidRDefault="00210EA0">
      <w:pPr>
        <w:rPr>
          <w:rFonts w:ascii="宋体" w:eastAsia="宋体" w:hAnsi="宋体"/>
          <w:szCs w:val="21"/>
        </w:rPr>
      </w:pPr>
    </w:p>
    <w:p w14:paraId="167053E7" w14:textId="77777777" w:rsidR="00210EA0" w:rsidRDefault="00D7245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message D</w:t>
      </w:r>
      <w:r>
        <w:rPr>
          <w:rFonts w:ascii="宋体" w:eastAsia="宋体" w:hAnsi="宋体" w:hint="eastAsia"/>
          <w:szCs w:val="21"/>
        </w:rPr>
        <w:t>NS</w:t>
      </w:r>
    </w:p>
    <w:p w14:paraId="6E4F8F18" w14:textId="77777777" w:rsidR="00210EA0" w:rsidRDefault="00D72455">
      <w:pPr>
        <w:ind w:left="208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{</w:t>
      </w:r>
    </w:p>
    <w:p w14:paraId="7D31852D" w14:textId="77777777" w:rsidR="00210EA0" w:rsidRDefault="00D72455">
      <w:pPr>
        <w:ind w:left="208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repeated </w:t>
      </w:r>
      <w:r>
        <w:rPr>
          <w:rFonts w:ascii="宋体" w:eastAsia="宋体" w:hAnsi="宋体" w:hint="eastAsia"/>
          <w:szCs w:val="21"/>
        </w:rPr>
        <w:tab/>
        <w:t xml:space="preserve">uint32 </w:t>
      </w:r>
      <w:r>
        <w:rPr>
          <w:rFonts w:ascii="宋体" w:eastAsia="宋体" w:hAnsi="宋体" w:hint="eastAsia"/>
          <w:szCs w:val="21"/>
        </w:rPr>
        <w:tab/>
        <w:t xml:space="preserve">sip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= 1;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源IP地址</w:t>
      </w:r>
    </w:p>
    <w:p w14:paraId="6FCEFA1E" w14:textId="77777777" w:rsidR="00210EA0" w:rsidRDefault="00D72455">
      <w:pPr>
        <w:ind w:left="208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repeated </w:t>
      </w:r>
      <w:r>
        <w:rPr>
          <w:rFonts w:ascii="宋体" w:eastAsia="宋体" w:hAnsi="宋体" w:hint="eastAsia"/>
          <w:szCs w:val="21"/>
        </w:rPr>
        <w:tab/>
        <w:t xml:space="preserve">uint32 </w:t>
      </w:r>
      <w:r>
        <w:rPr>
          <w:rFonts w:ascii="宋体" w:eastAsia="宋体" w:hAnsi="宋体" w:hint="eastAsia"/>
          <w:szCs w:val="21"/>
        </w:rPr>
        <w:tab/>
        <w:t xml:space="preserve">dip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= 2;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目标IP地址</w:t>
      </w:r>
    </w:p>
    <w:p w14:paraId="725E4AF4" w14:textId="77777777" w:rsidR="00210EA0" w:rsidRDefault="00D72455">
      <w:pPr>
        <w:ind w:left="208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required </w:t>
      </w:r>
      <w:r>
        <w:rPr>
          <w:rFonts w:ascii="宋体" w:eastAsia="宋体" w:hAnsi="宋体" w:hint="eastAsia"/>
          <w:szCs w:val="21"/>
        </w:rPr>
        <w:tab/>
        <w:t xml:space="preserve">uint32 </w:t>
      </w:r>
      <w:r>
        <w:rPr>
          <w:rFonts w:ascii="宋体" w:eastAsia="宋体" w:hAnsi="宋体" w:hint="eastAsia"/>
          <w:szCs w:val="21"/>
        </w:rPr>
        <w:tab/>
        <w:t xml:space="preserve">sport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= 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 xml:space="preserve">;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源端口</w:t>
      </w:r>
    </w:p>
    <w:p w14:paraId="266E6ECC" w14:textId="77777777" w:rsidR="00210EA0" w:rsidRDefault="00D72455">
      <w:pPr>
        <w:ind w:leftChars="100" w:left="21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required </w:t>
      </w:r>
      <w:r>
        <w:rPr>
          <w:rFonts w:ascii="宋体" w:eastAsia="宋体" w:hAnsi="宋体" w:hint="eastAsia"/>
          <w:szCs w:val="21"/>
        </w:rPr>
        <w:tab/>
        <w:t xml:space="preserve">uint32 </w:t>
      </w:r>
      <w:r>
        <w:rPr>
          <w:rFonts w:ascii="宋体" w:eastAsia="宋体" w:hAnsi="宋体" w:hint="eastAsia"/>
          <w:szCs w:val="21"/>
        </w:rPr>
        <w:tab/>
        <w:t xml:space="preserve">dport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 xml:space="preserve"> =</w:t>
      </w:r>
      <w:r>
        <w:rPr>
          <w:rFonts w:ascii="宋体" w:eastAsia="宋体" w:hAnsi="宋体" w:hint="eastAsia"/>
          <w:szCs w:val="21"/>
        </w:rPr>
        <w:t xml:space="preserve"> 4;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目标端口</w:t>
      </w:r>
    </w:p>
    <w:p w14:paraId="759D6132" w14:textId="77777777" w:rsidR="00210EA0" w:rsidRDefault="00D72455">
      <w:pPr>
        <w:ind w:left="208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ins w:id="34" w:author="yejinping" w:date="2019-08-06T20:10:00Z">
        <w:r>
          <w:rPr>
            <w:rFonts w:ascii="宋体" w:eastAsia="宋体" w:hAnsi="宋体" w:hint="eastAsia"/>
            <w:szCs w:val="21"/>
          </w:rPr>
          <w:t xml:space="preserve">repeated </w:t>
        </w:r>
      </w:ins>
      <w:del w:id="35" w:author="yejinping" w:date="2019-08-06T20:10:00Z">
        <w:r>
          <w:rPr>
            <w:rFonts w:ascii="宋体" w:eastAsia="宋体" w:hAnsi="宋体" w:hint="eastAsia"/>
            <w:szCs w:val="21"/>
          </w:rPr>
          <w:delText xml:space="preserve">required </w:delText>
        </w:r>
      </w:del>
      <w:r>
        <w:rPr>
          <w:rFonts w:ascii="宋体" w:eastAsia="宋体" w:hAnsi="宋体" w:hint="eastAsia"/>
          <w:szCs w:val="21"/>
        </w:rPr>
        <w:tab/>
      </w:r>
      <w:ins w:id="36" w:author="yejinping" w:date="2019-08-06T20:10:00Z">
        <w:r>
          <w:rPr>
            <w:rFonts w:ascii="宋体" w:eastAsia="宋体" w:hAnsi="宋体" w:hint="eastAsia"/>
            <w:szCs w:val="21"/>
          </w:rPr>
          <w:t xml:space="preserve">uint32 </w:t>
        </w:r>
      </w:ins>
      <w:del w:id="37" w:author="yejinping" w:date="2019-08-06T20:10:00Z">
        <w:r>
          <w:rPr>
            <w:rFonts w:ascii="宋体" w:eastAsia="宋体" w:hAnsi="宋体" w:hint="eastAsia"/>
            <w:szCs w:val="21"/>
          </w:rPr>
          <w:delText xml:space="preserve">string </w:delText>
        </w:r>
      </w:del>
      <w:r>
        <w:rPr>
          <w:rFonts w:ascii="宋体" w:eastAsia="宋体" w:hAnsi="宋体" w:hint="eastAsia"/>
          <w:szCs w:val="21"/>
        </w:rPr>
        <w:tab/>
        <w:t>se</w:t>
      </w:r>
      <w:r>
        <w:rPr>
          <w:rFonts w:ascii="宋体" w:eastAsia="宋体" w:hAnsi="宋体"/>
          <w:szCs w:val="21"/>
        </w:rPr>
        <w:t>nder</w:t>
      </w:r>
      <w:r>
        <w:rPr>
          <w:rFonts w:ascii="宋体" w:eastAsia="宋体" w:hAnsi="宋体" w:hint="eastAsia"/>
          <w:szCs w:val="21"/>
        </w:rPr>
        <w:t>_</w:t>
      </w:r>
      <w:r>
        <w:rPr>
          <w:rFonts w:ascii="宋体" w:eastAsia="宋体" w:hAnsi="宋体"/>
          <w:szCs w:val="21"/>
        </w:rPr>
        <w:t>ip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= 5;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发送数据方ip地址</w:t>
      </w:r>
    </w:p>
    <w:p w14:paraId="31A6BA3E" w14:textId="77777777" w:rsidR="00210EA0" w:rsidRDefault="00D72455">
      <w:pPr>
        <w:ind w:left="208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   optional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CHECK_FIELDS</w:t>
      </w:r>
      <w:r>
        <w:rPr>
          <w:rFonts w:ascii="宋体" w:eastAsia="宋体" w:hAnsi="宋体" w:hint="eastAsia"/>
          <w:szCs w:val="21"/>
        </w:rPr>
        <w:t xml:space="preserve"> check_fields = 6;</w:t>
      </w:r>
      <w:r>
        <w:rPr>
          <w:rFonts w:ascii="宋体" w:eastAsia="宋体" w:hAnsi="宋体"/>
          <w:szCs w:val="21"/>
        </w:rPr>
        <w:t xml:space="preserve">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要检测的dns信息</w:t>
      </w:r>
    </w:p>
    <w:p w14:paraId="6443B8C2" w14:textId="77777777" w:rsidR="00210EA0" w:rsidRDefault="00D72455">
      <w:pPr>
        <w:ind w:leftChars="100" w:left="21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optional </w:t>
      </w:r>
      <w:r>
        <w:rPr>
          <w:rFonts w:ascii="宋体" w:eastAsia="宋体" w:hAnsi="宋体" w:hint="eastAsia"/>
          <w:szCs w:val="21"/>
        </w:rPr>
        <w:tab/>
        <w:t xml:space="preserve">bytes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 xml:space="preserve">dns_pkg </w:t>
      </w:r>
      <w:r>
        <w:rPr>
          <w:rFonts w:ascii="宋体" w:eastAsia="宋体" w:hAnsi="宋体"/>
          <w:szCs w:val="21"/>
        </w:rPr>
        <w:t xml:space="preserve">     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= 7</w:t>
      </w:r>
      <w:r>
        <w:rPr>
          <w:rFonts w:ascii="宋体" w:eastAsia="宋体" w:hAnsi="宋体" w:hint="eastAsia"/>
          <w:szCs w:val="21"/>
        </w:rPr>
        <w:t>;</w:t>
      </w:r>
      <w:r>
        <w:rPr>
          <w:rFonts w:ascii="宋体" w:eastAsia="宋体" w:hAnsi="宋体"/>
          <w:szCs w:val="21"/>
        </w:rPr>
        <w:t xml:space="preserve">  </w:t>
      </w:r>
      <w:r w:rsidR="00F97EA9"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dns流量负载，也即UDP负载部分,当check_fields为</w:t>
      </w:r>
      <w:r>
        <w:rPr>
          <w:rFonts w:ascii="宋体" w:eastAsia="宋体" w:hAnsi="宋体"/>
          <w:szCs w:val="21"/>
        </w:rPr>
        <w:t>空</w:t>
      </w:r>
      <w:r>
        <w:rPr>
          <w:rFonts w:ascii="宋体" w:eastAsia="宋体" w:hAnsi="宋体" w:hint="eastAsia"/>
          <w:szCs w:val="21"/>
        </w:rPr>
        <w:t>时</w:t>
      </w:r>
      <w:r>
        <w:rPr>
          <w:rFonts w:ascii="宋体" w:eastAsia="宋体" w:hAnsi="宋体"/>
          <w:szCs w:val="21"/>
        </w:rPr>
        <w:t>填写此值</w:t>
      </w:r>
    </w:p>
    <w:p w14:paraId="1513DB52" w14:textId="77777777" w:rsidR="00210EA0" w:rsidRDefault="00D72455">
      <w:pPr>
        <w:ind w:left="208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14:paraId="35D1A165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462979E8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bookmarkStart w:id="38" w:name="_Toc12373829"/>
      <w:ins w:id="39" w:author="yejinping" w:date="2019-08-06T19:59:00Z">
        <w:r>
          <w:rPr>
            <w:rFonts w:ascii="宋体" w:hAnsi="宋体" w:hint="eastAsia"/>
            <w:sz w:val="24"/>
            <w:szCs w:val="24"/>
          </w:rPr>
          <w:t xml:space="preserve"> </w:t>
        </w:r>
      </w:ins>
      <w:r>
        <w:rPr>
          <w:rFonts w:ascii="宋体" w:hAnsi="宋体" w:hint="eastAsia"/>
          <w:sz w:val="24"/>
          <w:szCs w:val="24"/>
        </w:rPr>
        <w:t>DNS告警输出</w:t>
      </w:r>
      <w:r>
        <w:rPr>
          <w:rFonts w:ascii="宋体" w:hAnsi="宋体"/>
          <w:sz w:val="24"/>
          <w:szCs w:val="24"/>
        </w:rPr>
        <w:t>字段</w:t>
      </w:r>
      <w:bookmarkEnd w:id="38"/>
    </w:p>
    <w:p w14:paraId="4036876F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字段</w:t>
      </w:r>
      <w:r>
        <w:rPr>
          <w:rFonts w:ascii="宋体" w:hAnsi="宋体" w:hint="eastAsia"/>
          <w:sz w:val="24"/>
          <w:szCs w:val="24"/>
        </w:rPr>
        <w:t>定义</w:t>
      </w:r>
    </w:p>
    <w:p w14:paraId="06F6721D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992"/>
        <w:gridCol w:w="992"/>
        <w:gridCol w:w="3861"/>
        <w:gridCol w:w="634"/>
      </w:tblGrid>
      <w:tr w:rsidR="00210EA0" w14:paraId="2D09D9D6" w14:textId="77777777">
        <w:trPr>
          <w:trHeight w:val="314"/>
          <w:tblHeader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846C4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3A739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70A67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是否必选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AE2760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295E0C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10EA0" w14:paraId="0B574852" w14:textId="77777777">
        <w:trPr>
          <w:cantSplit/>
          <w:trHeight w:val="326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6BABC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log_time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66AFE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uint64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767F6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01F6B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61DC8F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05F92434" w14:textId="77777777">
        <w:trPr>
          <w:cantSplit/>
          <w:trHeight w:val="326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7E3AB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9E8E6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C94FFE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重复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0EAFE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受害IP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7FB2BE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613CDBCD" w14:textId="77777777">
        <w:trPr>
          <w:cantSplit/>
          <w:trHeight w:val="326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EE9810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domain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4C67FD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3E4E5F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5156ED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请求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的域名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806F5C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2D01F355" w14:textId="77777777">
        <w:trPr>
          <w:cantSplit/>
          <w:trHeight w:val="326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C92BB0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threat_name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9DE9CA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1E9EC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BD510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威胁的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名字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DAE14D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418D9ECE" w14:textId="77777777">
        <w:trPr>
          <w:cantSplit/>
          <w:trHeight w:val="314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E0CBBC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severity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4CC8E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58349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E61F89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告警级别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54715C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详见7.2</w:t>
            </w:r>
          </w:p>
        </w:tc>
      </w:tr>
      <w:tr w:rsidR="00210EA0" w14:paraId="22CBCACD" w14:textId="77777777">
        <w:trPr>
          <w:cantSplit/>
          <w:trHeight w:val="314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120A2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alert_type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1C07F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6A05AA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68256D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告警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7071D6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详见7.5</w:t>
            </w:r>
          </w:p>
        </w:tc>
      </w:tr>
      <w:tr w:rsidR="00210EA0" w14:paraId="5F78CAB8" w14:textId="77777777">
        <w:trPr>
          <w:cantSplit/>
          <w:trHeight w:val="314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2FECD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ttack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_type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9CFFAA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0912C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21ECB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威胁类型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8286C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详见7.1</w:t>
            </w:r>
          </w:p>
        </w:tc>
      </w:tr>
      <w:tr w:rsidR="00210EA0" w14:paraId="4A6DCDEF" w14:textId="77777777">
        <w:trPr>
          <w:cantSplit/>
          <w:trHeight w:val="314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05D38E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qcode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91B8D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6CEA2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605A3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请求码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71238D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ins w:id="40" w:author="yejinping" w:date="2019-08-06T20:04:00Z">
              <w:r>
                <w:rPr>
                  <w:rFonts w:ascii="宋体" w:eastAsia="宋体" w:hAnsi="宋体" w:hint="eastAsia"/>
                  <w:color w:val="000000"/>
                  <w:sz w:val="18"/>
                  <w:szCs w:val="18"/>
                </w:rPr>
                <w:t>详见7.6</w:t>
              </w:r>
            </w:ins>
          </w:p>
        </w:tc>
      </w:tr>
      <w:tr w:rsidR="00210EA0" w14:paraId="7CAC88A6" w14:textId="77777777">
        <w:trPr>
          <w:cantSplit/>
          <w:trHeight w:val="314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82317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confidence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AFEAA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C92B6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222F8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置信度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54722B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详见7.9</w:t>
            </w:r>
          </w:p>
        </w:tc>
      </w:tr>
      <w:tr w:rsidR="00210EA0" w14:paraId="2FE9DE7D" w14:textId="77777777">
        <w:trPr>
          <w:cantSplit/>
          <w:trHeight w:val="314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034EE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white_list_type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F5E0FC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uint32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C4F5D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1754B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白名单类型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1947F2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ins w:id="41" w:author="yejinping" w:date="2019-08-06T20:05:00Z">
              <w:r>
                <w:rPr>
                  <w:rFonts w:ascii="宋体" w:eastAsia="宋体" w:hAnsi="宋体" w:hint="eastAsia"/>
                  <w:color w:val="000000"/>
                  <w:sz w:val="18"/>
                  <w:szCs w:val="18"/>
                </w:rPr>
                <w:t>详见9.11</w:t>
              </w:r>
            </w:ins>
          </w:p>
        </w:tc>
      </w:tr>
      <w:tr w:rsidR="00210EA0" w14:paraId="40F1BDEF" w14:textId="77777777">
        <w:trPr>
          <w:cantSplit/>
          <w:trHeight w:val="314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09378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abnor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mal_dns_result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A31E64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D1A398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7DB9B6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异常dns检测结果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4A5D7F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0DBBC1BE" w14:textId="77777777">
        <w:trPr>
          <w:cantSplit/>
          <w:trHeight w:val="314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1049C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vendor_id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EB038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F225C8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A05328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厂商id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A2F5C8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300D64EF" w14:textId="77777777">
        <w:trPr>
          <w:cantSplit/>
          <w:trHeight w:val="314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043F7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device_ip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035680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1A550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3CB001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设备IP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38F49F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10EA0" w14:paraId="0E0574EF" w14:textId="77777777">
        <w:trPr>
          <w:cantSplit/>
          <w:trHeight w:val="314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E5F154" w14:textId="77777777" w:rsidR="00210EA0" w:rsidRDefault="00D72455">
            <w:pPr>
              <w:rPr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meta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_info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67E873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bytes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4D61CF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AE40E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原始元数据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FCBDAD" w14:textId="77777777" w:rsidR="00210EA0" w:rsidRDefault="00210EA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14:paraId="0263BB90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471F2268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Protobuf消息结构</w:t>
      </w:r>
    </w:p>
    <w:p w14:paraId="1077D83D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 DNS_</w:t>
      </w:r>
      <w:r>
        <w:rPr>
          <w:rFonts w:ascii="宋体" w:eastAsia="宋体" w:hAnsi="宋体" w:hint="eastAsia"/>
          <w:sz w:val="24"/>
          <w:szCs w:val="24"/>
        </w:rPr>
        <w:t>DOLOG</w:t>
      </w:r>
    </w:p>
    <w:p w14:paraId="60AF4837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3F725EB1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required  uint64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log_time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= 1;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//返回长整形，可精确到毫秒</w:t>
      </w:r>
    </w:p>
    <w:p w14:paraId="21A777AE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repeated  uint32  </w:t>
      </w:r>
      <w:r>
        <w:rPr>
          <w:rFonts w:ascii="宋体" w:eastAsia="宋体" w:hAnsi="宋体" w:hint="eastAsia"/>
          <w:sz w:val="24"/>
          <w:szCs w:val="24"/>
        </w:rPr>
        <w:tab/>
        <w:t xml:space="preserve">ip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= 2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 xml:space="preserve"> //受害IP，兼容IPV4和IPV6</w:t>
      </w:r>
    </w:p>
    <w:p w14:paraId="30A71DB6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 </w:t>
      </w: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domain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= 3;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/>
          <w:sz w:val="24"/>
          <w:szCs w:val="24"/>
        </w:rPr>
        <w:t>的域名</w:t>
      </w:r>
    </w:p>
    <w:p w14:paraId="162B9E3F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optional  </w:t>
      </w:r>
      <w:r>
        <w:rPr>
          <w:rFonts w:ascii="宋体" w:eastAsia="宋体" w:hAnsi="宋体"/>
          <w:sz w:val="24"/>
          <w:szCs w:val="24"/>
        </w:rPr>
        <w:t xml:space="preserve">string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threat_name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 4; //</w:t>
      </w:r>
      <w:r>
        <w:rPr>
          <w:rFonts w:ascii="宋体" w:eastAsia="宋体" w:hAnsi="宋体" w:hint="eastAsia"/>
          <w:sz w:val="24"/>
          <w:szCs w:val="24"/>
        </w:rPr>
        <w:t>威胁</w:t>
      </w:r>
      <w:r>
        <w:rPr>
          <w:rFonts w:ascii="宋体" w:eastAsia="宋体" w:hAnsi="宋体"/>
          <w:sz w:val="24"/>
          <w:szCs w:val="24"/>
        </w:rPr>
        <w:t>的名字</w:t>
      </w:r>
    </w:p>
    <w:p w14:paraId="2262832C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 int32 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threat_level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5; //</w:t>
      </w:r>
      <w:r>
        <w:rPr>
          <w:rFonts w:ascii="宋体" w:eastAsia="宋体" w:hAnsi="宋体" w:hint="eastAsia"/>
          <w:sz w:val="24"/>
          <w:szCs w:val="24"/>
        </w:rPr>
        <w:t>告警</w:t>
      </w:r>
      <w:r>
        <w:rPr>
          <w:rFonts w:ascii="宋体" w:eastAsia="宋体" w:hAnsi="宋体"/>
          <w:sz w:val="24"/>
          <w:szCs w:val="24"/>
        </w:rPr>
        <w:t>级别</w:t>
      </w:r>
    </w:p>
    <w:p w14:paraId="384EEFE0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 </w:t>
      </w:r>
      <w:r>
        <w:rPr>
          <w:rFonts w:ascii="宋体" w:eastAsia="宋体" w:hAnsi="宋体"/>
          <w:sz w:val="24"/>
          <w:szCs w:val="24"/>
        </w:rPr>
        <w:t>uint32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alert_type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6; //</w:t>
      </w:r>
      <w:r>
        <w:rPr>
          <w:rFonts w:ascii="宋体" w:eastAsia="宋体" w:hAnsi="宋体" w:hint="eastAsia"/>
          <w:sz w:val="24"/>
          <w:szCs w:val="24"/>
        </w:rPr>
        <w:t>告警类型</w:t>
      </w:r>
    </w:p>
    <w:p w14:paraId="47552364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</w:t>
      </w:r>
      <w:r>
        <w:rPr>
          <w:rFonts w:ascii="宋体" w:eastAsia="宋体" w:hAnsi="宋体"/>
          <w:sz w:val="24"/>
          <w:szCs w:val="24"/>
        </w:rPr>
        <w:t xml:space="preserve"> uint32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attack_type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7; //</w:t>
      </w:r>
      <w:r>
        <w:rPr>
          <w:rFonts w:ascii="宋体" w:eastAsia="宋体" w:hAnsi="宋体" w:hint="eastAsia"/>
          <w:sz w:val="24"/>
          <w:szCs w:val="24"/>
        </w:rPr>
        <w:t>威胁类型</w:t>
      </w:r>
    </w:p>
    <w:p w14:paraId="283B83F4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 </w:t>
      </w:r>
      <w:r>
        <w:rPr>
          <w:rFonts w:ascii="宋体" w:eastAsia="宋体" w:hAnsi="宋体"/>
          <w:sz w:val="24"/>
          <w:szCs w:val="24"/>
        </w:rPr>
        <w:t>uint32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qcode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 xml:space="preserve"> 8;</w:t>
      </w:r>
      <w:r>
        <w:rPr>
          <w:rFonts w:ascii="宋体" w:eastAsia="宋体" w:hAnsi="宋体"/>
          <w:sz w:val="24"/>
          <w:szCs w:val="24"/>
        </w:rPr>
        <w:t xml:space="preserve">  //</w:t>
      </w:r>
      <w:r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/>
          <w:sz w:val="24"/>
          <w:szCs w:val="24"/>
        </w:rPr>
        <w:t>类型</w:t>
      </w:r>
    </w:p>
    <w:p w14:paraId="0E41EC34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 int32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confidence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 xml:space="preserve"> 9;</w:t>
      </w:r>
      <w:r>
        <w:rPr>
          <w:rFonts w:ascii="宋体" w:eastAsia="宋体" w:hAnsi="宋体"/>
          <w:sz w:val="24"/>
          <w:szCs w:val="24"/>
        </w:rPr>
        <w:t xml:space="preserve">  //</w:t>
      </w:r>
      <w:r>
        <w:rPr>
          <w:rFonts w:ascii="宋体" w:eastAsia="宋体" w:hAnsi="宋体" w:hint="eastAsia"/>
          <w:sz w:val="24"/>
          <w:szCs w:val="24"/>
        </w:rPr>
        <w:t>置信度</w:t>
      </w:r>
    </w:p>
    <w:p w14:paraId="120F4216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 int32  </w:t>
      </w:r>
      <w:r>
        <w:rPr>
          <w:rFonts w:ascii="宋体" w:eastAsia="宋体" w:hAnsi="宋体" w:hint="eastAsia"/>
          <w:sz w:val="24"/>
          <w:szCs w:val="24"/>
        </w:rPr>
        <w:tab/>
        <w:t>white_list_type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>;  //</w:t>
      </w:r>
      <w:r>
        <w:rPr>
          <w:rFonts w:ascii="宋体" w:eastAsia="宋体" w:hAnsi="宋体" w:hint="eastAsia"/>
          <w:sz w:val="24"/>
          <w:szCs w:val="24"/>
        </w:rPr>
        <w:t>白名单类型</w:t>
      </w:r>
    </w:p>
    <w:p w14:paraId="6E670C7F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 int32  </w:t>
      </w:r>
      <w:r>
        <w:rPr>
          <w:rFonts w:ascii="宋体" w:eastAsia="宋体" w:hAnsi="宋体" w:hint="eastAsia"/>
          <w:sz w:val="24"/>
          <w:szCs w:val="24"/>
        </w:rPr>
        <w:tab/>
      </w:r>
      <w:r>
        <w:t>abnor</w:t>
      </w:r>
      <w:r>
        <w:rPr>
          <w:rFonts w:hint="eastAsia"/>
        </w:rPr>
        <w:t xml:space="preserve">mal_dns_result   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11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异常dns检测结果</w:t>
      </w:r>
    </w:p>
    <w:p w14:paraId="0257616C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vendor_id           = 12;//厂商id</w:t>
      </w:r>
    </w:p>
    <w:p w14:paraId="6D411452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device_ip           = 13;//</w:t>
      </w:r>
      <w:r>
        <w:rPr>
          <w:rFonts w:ascii="宋体" w:eastAsia="宋体" w:hAnsi="宋体" w:hint="eastAsia"/>
          <w:sz w:val="24"/>
          <w:szCs w:val="24"/>
        </w:rPr>
        <w:t>设备</w:t>
      </w:r>
      <w:r>
        <w:rPr>
          <w:rFonts w:ascii="宋体" w:eastAsia="宋体" w:hAnsi="宋体"/>
          <w:sz w:val="24"/>
          <w:szCs w:val="24"/>
        </w:rPr>
        <w:t>ip</w:t>
      </w:r>
    </w:p>
    <w:p w14:paraId="74B56E72" w14:textId="77777777" w:rsidR="00210EA0" w:rsidRDefault="00210EA0">
      <w:pPr>
        <w:ind w:firstLineChars="200" w:firstLine="480"/>
        <w:rPr>
          <w:rFonts w:ascii="宋体" w:eastAsia="宋体" w:hAnsi="宋体" w:cs="Arial"/>
          <w:color w:val="999999"/>
          <w:sz w:val="24"/>
          <w:szCs w:val="24"/>
          <w:shd w:val="clear" w:color="auto" w:fill="FFFFFF"/>
        </w:rPr>
      </w:pPr>
    </w:p>
    <w:p w14:paraId="6F5B0878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required </w:t>
      </w:r>
      <w:r>
        <w:rPr>
          <w:rFonts w:ascii="宋体" w:eastAsia="宋体" w:hAnsi="宋体" w:hint="eastAsia"/>
          <w:sz w:val="24"/>
          <w:szCs w:val="24"/>
        </w:rPr>
        <w:t xml:space="preserve"> bytes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meta</w:t>
      </w:r>
      <w:r>
        <w:rPr>
          <w:rFonts w:ascii="宋体" w:eastAsia="宋体" w:hAnsi="宋体" w:hint="eastAsia"/>
          <w:sz w:val="24"/>
          <w:szCs w:val="24"/>
        </w:rPr>
        <w:t>_info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14;</w:t>
      </w:r>
      <w:r>
        <w:rPr>
          <w:rFonts w:ascii="宋体" w:eastAsia="宋体" w:hAnsi="宋体"/>
          <w:sz w:val="24"/>
          <w:szCs w:val="24"/>
        </w:rPr>
        <w:t xml:space="preserve">  //原始元数据</w:t>
      </w:r>
    </w:p>
    <w:p w14:paraId="1260C394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253BD278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030606EF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1944C14A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7DB7EBC7" w14:textId="77777777" w:rsidR="00210EA0" w:rsidRDefault="00D72455">
      <w:pPr>
        <w:pStyle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沙箱文件对接</w:t>
      </w:r>
    </w:p>
    <w:p w14:paraId="13DD3578" w14:textId="77777777" w:rsidR="00210EA0" w:rsidRDefault="00D72455">
      <w:pPr>
        <w:pStyle w:val="2"/>
      </w:pPr>
      <w:r>
        <w:rPr>
          <w:rFonts w:hint="eastAsia"/>
        </w:rPr>
        <w:t>输入文件字段定义</w:t>
      </w:r>
    </w:p>
    <w:p w14:paraId="2858FFF5" w14:textId="77777777" w:rsidR="00210EA0" w:rsidRDefault="00D72455">
      <w:r>
        <w:rPr>
          <w:rFonts w:hint="eastAsia"/>
        </w:rPr>
        <w:t>输入接口使用ICE格式，沙箱这边提供服务端，接口如下：</w:t>
      </w:r>
    </w:p>
    <w:p w14:paraId="796018CA" w14:textId="77777777" w:rsidR="00210EA0" w:rsidRDefault="00210EA0"/>
    <w:p w14:paraId="76A405D3" w14:textId="77777777" w:rsidR="00FE2B95" w:rsidRDefault="00FE2B95" w:rsidP="00FE2B95">
      <w:r>
        <w:rPr>
          <w:rFonts w:hint="eastAsia"/>
        </w:rPr>
        <w:t>module Sandbox {</w:t>
      </w:r>
    </w:p>
    <w:p w14:paraId="0D806704" w14:textId="77777777" w:rsidR="00FE2B95" w:rsidRDefault="00FE2B95" w:rsidP="00FE2B95">
      <w:r>
        <w:rPr>
          <w:rFonts w:hint="eastAsia"/>
        </w:rPr>
        <w:tab/>
        <w:t>interface Server {</w:t>
      </w:r>
    </w:p>
    <w:p w14:paraId="11FCC592" w14:textId="77777777" w:rsidR="00FE2B95" w:rsidRDefault="00FE2B95" w:rsidP="00FE2B95">
      <w:r>
        <w:rPr>
          <w:rFonts w:hint="eastAsia"/>
        </w:rPr>
        <w:t xml:space="preserve">        void Receive(string s);</w:t>
      </w:r>
    </w:p>
    <w:p w14:paraId="29341F99" w14:textId="77777777" w:rsidR="00FE2B95" w:rsidRDefault="00FE2B95" w:rsidP="00FE2B95">
      <w:r>
        <w:rPr>
          <w:rFonts w:hint="eastAsia"/>
        </w:rPr>
        <w:t xml:space="preserve">        void Send(string s);</w:t>
      </w:r>
    </w:p>
    <w:p w14:paraId="4FACF4D7" w14:textId="77777777" w:rsidR="00FE2B95" w:rsidRDefault="00FE2B95" w:rsidP="00FE2B95">
      <w:pPr>
        <w:ind w:firstLineChars="200" w:firstLine="420"/>
      </w:pPr>
      <w:r>
        <w:rPr>
          <w:rFonts w:hint="eastAsia"/>
        </w:rPr>
        <w:t>}</w:t>
      </w:r>
    </w:p>
    <w:p w14:paraId="3939C827" w14:textId="77777777" w:rsidR="00210EA0" w:rsidRDefault="00FE2B95" w:rsidP="00FE2B95">
      <w:r>
        <w:rPr>
          <w:rFonts w:hint="eastAsia"/>
        </w:rPr>
        <w:t>}</w:t>
      </w:r>
    </w:p>
    <w:p w14:paraId="78C05728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沙箱告警输出</w:t>
      </w:r>
      <w:r>
        <w:rPr>
          <w:rFonts w:ascii="宋体" w:hAnsi="宋体"/>
          <w:sz w:val="24"/>
          <w:szCs w:val="24"/>
        </w:rPr>
        <w:t>字段</w:t>
      </w:r>
      <w:r>
        <w:rPr>
          <w:rFonts w:ascii="宋体" w:hAnsi="宋体" w:hint="eastAsia"/>
          <w:sz w:val="24"/>
          <w:szCs w:val="24"/>
        </w:rPr>
        <w:t>定义</w:t>
      </w:r>
    </w:p>
    <w:p w14:paraId="05DC9551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字段定义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10EA0" w14:paraId="52C322E6" w14:textId="77777777">
        <w:tc>
          <w:tcPr>
            <w:tcW w:w="1659" w:type="dxa"/>
            <w:vAlign w:val="center"/>
          </w:tcPr>
          <w:p w14:paraId="7A58FA99" w14:textId="77777777" w:rsidR="00210EA0" w:rsidRDefault="00D72455"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1659" w:type="dxa"/>
            <w:vAlign w:val="center"/>
          </w:tcPr>
          <w:p w14:paraId="4292A5EF" w14:textId="77777777" w:rsidR="00210EA0" w:rsidRDefault="00D72455"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0EF4A076" w14:textId="77777777" w:rsidR="00210EA0" w:rsidRDefault="00D72455">
            <w:r>
              <w:rPr>
                <w:rFonts w:hint="eastAsia"/>
                <w:color w:val="000000"/>
              </w:rPr>
              <w:t>是否必选</w:t>
            </w:r>
          </w:p>
        </w:tc>
        <w:tc>
          <w:tcPr>
            <w:tcW w:w="1659" w:type="dxa"/>
            <w:vAlign w:val="center"/>
          </w:tcPr>
          <w:p w14:paraId="59BC9227" w14:textId="77777777" w:rsidR="00210EA0" w:rsidRDefault="00D72455">
            <w:r>
              <w:rPr>
                <w:rFonts w:hint="eastAsia"/>
                <w:color w:val="000000"/>
              </w:rPr>
              <w:t>注释</w:t>
            </w:r>
          </w:p>
        </w:tc>
        <w:tc>
          <w:tcPr>
            <w:tcW w:w="1660" w:type="dxa"/>
            <w:vAlign w:val="center"/>
          </w:tcPr>
          <w:p w14:paraId="323FC05B" w14:textId="77777777" w:rsidR="00210EA0" w:rsidRDefault="00D72455"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10EA0" w14:paraId="78BC651B" w14:textId="77777777">
        <w:tc>
          <w:tcPr>
            <w:tcW w:w="1659" w:type="dxa"/>
          </w:tcPr>
          <w:p w14:paraId="231EA21B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task_info</w:t>
            </w:r>
          </w:p>
        </w:tc>
        <w:tc>
          <w:tcPr>
            <w:tcW w:w="1659" w:type="dxa"/>
          </w:tcPr>
          <w:p w14:paraId="693DA366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 w14:paraId="7CB265BB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2F5A36E" w14:textId="77777777" w:rsidR="00210EA0" w:rsidRDefault="00D72455">
            <w:r>
              <w:rPr>
                <w:rFonts w:hint="eastAsia"/>
              </w:rPr>
              <w:t>任务号</w:t>
            </w:r>
          </w:p>
        </w:tc>
        <w:tc>
          <w:tcPr>
            <w:tcW w:w="1660" w:type="dxa"/>
          </w:tcPr>
          <w:p w14:paraId="048B8D67" w14:textId="77777777" w:rsidR="00210EA0" w:rsidRDefault="00210EA0"/>
        </w:tc>
      </w:tr>
      <w:tr w:rsidR="00210EA0" w14:paraId="67C08C40" w14:textId="77777777">
        <w:tc>
          <w:tcPr>
            <w:tcW w:w="1659" w:type="dxa"/>
          </w:tcPr>
          <w:p w14:paraId="6E7FC1F4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line_info</w:t>
            </w:r>
          </w:p>
        </w:tc>
        <w:tc>
          <w:tcPr>
            <w:tcW w:w="1659" w:type="dxa"/>
          </w:tcPr>
          <w:p w14:paraId="3640A54D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 w14:paraId="691257F5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FC53BCD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线路</w:t>
            </w:r>
            <w:r>
              <w:rPr>
                <w:rFonts w:ascii="宋体" w:eastAsia="宋体" w:hAnsi="宋体"/>
                <w:sz w:val="24"/>
                <w:szCs w:val="24"/>
              </w:rPr>
              <w:t>号</w:t>
            </w:r>
          </w:p>
        </w:tc>
        <w:tc>
          <w:tcPr>
            <w:tcW w:w="1660" w:type="dxa"/>
          </w:tcPr>
          <w:p w14:paraId="4C941398" w14:textId="77777777" w:rsidR="00210EA0" w:rsidRDefault="00210EA0"/>
        </w:tc>
      </w:tr>
      <w:tr w:rsidR="00210EA0" w14:paraId="4C818A5C" w14:textId="77777777">
        <w:tc>
          <w:tcPr>
            <w:tcW w:w="1659" w:type="dxa"/>
          </w:tcPr>
          <w:p w14:paraId="60D171E1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write_dat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</w:p>
        </w:tc>
        <w:tc>
          <w:tcPr>
            <w:tcW w:w="1659" w:type="dxa"/>
          </w:tcPr>
          <w:p w14:paraId="5E0A9D87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int64</w:t>
            </w:r>
          </w:p>
        </w:tc>
        <w:tc>
          <w:tcPr>
            <w:tcW w:w="1659" w:type="dxa"/>
          </w:tcPr>
          <w:p w14:paraId="584A273F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FD0889C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告警入库时间</w:t>
            </w:r>
          </w:p>
        </w:tc>
        <w:tc>
          <w:tcPr>
            <w:tcW w:w="1660" w:type="dxa"/>
          </w:tcPr>
          <w:p w14:paraId="6E1591A6" w14:textId="77777777" w:rsidR="00210EA0" w:rsidRDefault="00210EA0"/>
        </w:tc>
      </w:tr>
      <w:tr w:rsidR="00210EA0" w14:paraId="1AFC365D" w14:textId="77777777">
        <w:tc>
          <w:tcPr>
            <w:tcW w:w="1659" w:type="dxa"/>
          </w:tcPr>
          <w:p w14:paraId="20A5CB68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file_name</w:t>
            </w:r>
          </w:p>
        </w:tc>
        <w:tc>
          <w:tcPr>
            <w:tcW w:w="1659" w:type="dxa"/>
          </w:tcPr>
          <w:p w14:paraId="13792269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 w14:paraId="2929D084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4311E89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文件名</w:t>
            </w:r>
          </w:p>
        </w:tc>
        <w:tc>
          <w:tcPr>
            <w:tcW w:w="1660" w:type="dxa"/>
          </w:tcPr>
          <w:p w14:paraId="2B6D4BA8" w14:textId="77777777" w:rsidR="00210EA0" w:rsidRDefault="00210EA0"/>
        </w:tc>
      </w:tr>
      <w:tr w:rsidR="00210EA0" w14:paraId="424EAB0D" w14:textId="77777777">
        <w:tc>
          <w:tcPr>
            <w:tcW w:w="1659" w:type="dxa"/>
          </w:tcPr>
          <w:p w14:paraId="58BE4874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file_size</w:t>
            </w:r>
          </w:p>
        </w:tc>
        <w:tc>
          <w:tcPr>
            <w:tcW w:w="1659" w:type="dxa"/>
          </w:tcPr>
          <w:p w14:paraId="16EE6C99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659" w:type="dxa"/>
          </w:tcPr>
          <w:p w14:paraId="53C8F6FB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FB7ED5F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>
              <w:rPr>
                <w:rFonts w:ascii="宋体" w:eastAsia="宋体" w:hAnsi="宋体"/>
                <w:sz w:val="24"/>
                <w:szCs w:val="24"/>
              </w:rPr>
              <w:t>大小</w:t>
            </w:r>
          </w:p>
        </w:tc>
        <w:tc>
          <w:tcPr>
            <w:tcW w:w="1660" w:type="dxa"/>
          </w:tcPr>
          <w:p w14:paraId="2E1A4ED2" w14:textId="77777777" w:rsidR="00210EA0" w:rsidRDefault="00210EA0"/>
        </w:tc>
      </w:tr>
      <w:tr w:rsidR="00210EA0" w14:paraId="736A897D" w14:textId="77777777">
        <w:tc>
          <w:tcPr>
            <w:tcW w:w="1659" w:type="dxa"/>
          </w:tcPr>
          <w:p w14:paraId="5F04E69D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file_md5</w:t>
            </w:r>
          </w:p>
        </w:tc>
        <w:tc>
          <w:tcPr>
            <w:tcW w:w="1659" w:type="dxa"/>
          </w:tcPr>
          <w:p w14:paraId="5A100D85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 w14:paraId="34E38427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751A808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>
              <w:rPr>
                <w:rFonts w:ascii="宋体" w:eastAsia="宋体" w:hAnsi="宋体"/>
                <w:sz w:val="24"/>
                <w:szCs w:val="24"/>
              </w:rPr>
              <w:t>md5</w:t>
            </w:r>
          </w:p>
        </w:tc>
        <w:tc>
          <w:tcPr>
            <w:tcW w:w="1660" w:type="dxa"/>
          </w:tcPr>
          <w:p w14:paraId="32A808E8" w14:textId="77777777" w:rsidR="00210EA0" w:rsidRDefault="00210EA0"/>
        </w:tc>
      </w:tr>
      <w:tr w:rsidR="00210EA0" w14:paraId="0994EF99" w14:textId="77777777">
        <w:tc>
          <w:tcPr>
            <w:tcW w:w="1659" w:type="dxa"/>
          </w:tcPr>
          <w:p w14:paraId="59297F1D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file_type</w:t>
            </w:r>
          </w:p>
        </w:tc>
        <w:tc>
          <w:tcPr>
            <w:tcW w:w="1659" w:type="dxa"/>
          </w:tcPr>
          <w:p w14:paraId="27FE5B5F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 w14:paraId="64040B33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A2E8C81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1660" w:type="dxa"/>
          </w:tcPr>
          <w:p w14:paraId="36D0F6B3" w14:textId="77777777" w:rsidR="00210EA0" w:rsidRDefault="00210EA0"/>
        </w:tc>
      </w:tr>
      <w:tr w:rsidR="00210EA0" w14:paraId="400A3FB4" w14:textId="77777777">
        <w:tc>
          <w:tcPr>
            <w:tcW w:w="1659" w:type="dxa"/>
          </w:tcPr>
          <w:p w14:paraId="31B86765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attack_type</w:t>
            </w:r>
          </w:p>
        </w:tc>
        <w:tc>
          <w:tcPr>
            <w:tcW w:w="1659" w:type="dxa"/>
          </w:tcPr>
          <w:p w14:paraId="0A636AFB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 w14:paraId="230BD822" w14:textId="77777777" w:rsidR="00210EA0" w:rsidRDefault="00D72455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86F45A1" w14:textId="77777777" w:rsidR="00210EA0" w:rsidRDefault="00D72455">
            <w:r>
              <w:rPr>
                <w:rFonts w:hint="eastAsia"/>
              </w:rPr>
              <w:t>威胁类型</w:t>
            </w:r>
          </w:p>
        </w:tc>
        <w:tc>
          <w:tcPr>
            <w:tcW w:w="1660" w:type="dxa"/>
          </w:tcPr>
          <w:p w14:paraId="7FCEEA94" w14:textId="77777777" w:rsidR="00210EA0" w:rsidRDefault="00D72455">
            <w:r>
              <w:rPr>
                <w:rFonts w:hint="eastAsia"/>
              </w:rPr>
              <w:t>详见7.1</w:t>
            </w:r>
          </w:p>
        </w:tc>
      </w:tr>
      <w:tr w:rsidR="00210EA0" w14:paraId="7F0F1ACE" w14:textId="77777777">
        <w:tc>
          <w:tcPr>
            <w:tcW w:w="1659" w:type="dxa"/>
          </w:tcPr>
          <w:p w14:paraId="643AB3AE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file_path</w:t>
            </w:r>
          </w:p>
        </w:tc>
        <w:tc>
          <w:tcPr>
            <w:tcW w:w="1659" w:type="dxa"/>
          </w:tcPr>
          <w:p w14:paraId="3B0C0B81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 w14:paraId="58221FEA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02F3BDC" w14:textId="77777777" w:rsidR="00210EA0" w:rsidRDefault="00D72455">
            <w:r>
              <w:rPr>
                <w:rFonts w:hint="eastAsia"/>
              </w:rPr>
              <w:t>告警文件路径</w:t>
            </w:r>
          </w:p>
        </w:tc>
        <w:tc>
          <w:tcPr>
            <w:tcW w:w="1660" w:type="dxa"/>
          </w:tcPr>
          <w:p w14:paraId="1F183753" w14:textId="77777777" w:rsidR="00210EA0" w:rsidRDefault="00210EA0"/>
        </w:tc>
      </w:tr>
      <w:tr w:rsidR="00210EA0" w14:paraId="7C68AEBA" w14:textId="77777777">
        <w:tc>
          <w:tcPr>
            <w:tcW w:w="1659" w:type="dxa"/>
          </w:tcPr>
          <w:p w14:paraId="01843EC3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severity</w:t>
            </w:r>
          </w:p>
        </w:tc>
        <w:tc>
          <w:tcPr>
            <w:tcW w:w="1659" w:type="dxa"/>
          </w:tcPr>
          <w:p w14:paraId="49685DEF" w14:textId="77777777" w:rsidR="00210EA0" w:rsidRDefault="00D72455"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int32</w:t>
            </w:r>
          </w:p>
        </w:tc>
        <w:tc>
          <w:tcPr>
            <w:tcW w:w="1659" w:type="dxa"/>
          </w:tcPr>
          <w:p w14:paraId="43E88247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9DAA4AD" w14:textId="77777777" w:rsidR="00210EA0" w:rsidRDefault="00D72455">
            <w:r>
              <w:rPr>
                <w:rFonts w:hint="eastAsia"/>
              </w:rPr>
              <w:t>告警文件威胁级别</w:t>
            </w:r>
          </w:p>
        </w:tc>
        <w:tc>
          <w:tcPr>
            <w:tcW w:w="1660" w:type="dxa"/>
          </w:tcPr>
          <w:p w14:paraId="63EC543E" w14:textId="77777777" w:rsidR="00210EA0" w:rsidRDefault="00D72455">
            <w:r>
              <w:rPr>
                <w:rFonts w:hint="eastAsia"/>
              </w:rPr>
              <w:t>详见7.2</w:t>
            </w:r>
          </w:p>
        </w:tc>
      </w:tr>
      <w:tr w:rsidR="00210EA0" w14:paraId="53ACADD3" w14:textId="77777777">
        <w:tc>
          <w:tcPr>
            <w:tcW w:w="1659" w:type="dxa"/>
          </w:tcPr>
          <w:p w14:paraId="57041E77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vendor_id</w:t>
            </w:r>
          </w:p>
        </w:tc>
        <w:tc>
          <w:tcPr>
            <w:tcW w:w="1659" w:type="dxa"/>
          </w:tcPr>
          <w:p w14:paraId="54118FAC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 w14:paraId="40C1AE86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15119E1" w14:textId="77777777" w:rsidR="00210EA0" w:rsidRDefault="00D72455">
            <w:r>
              <w:rPr>
                <w:rFonts w:hint="eastAsia"/>
              </w:rPr>
              <w:t>厂商id</w:t>
            </w:r>
          </w:p>
        </w:tc>
        <w:tc>
          <w:tcPr>
            <w:tcW w:w="1660" w:type="dxa"/>
          </w:tcPr>
          <w:p w14:paraId="7F5AA659" w14:textId="77777777" w:rsidR="00210EA0" w:rsidRDefault="00210EA0"/>
        </w:tc>
      </w:tr>
      <w:tr w:rsidR="00210EA0" w14:paraId="2AFEBFAF" w14:textId="77777777">
        <w:tc>
          <w:tcPr>
            <w:tcW w:w="1659" w:type="dxa"/>
          </w:tcPr>
          <w:p w14:paraId="22955D7B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device_ip</w:t>
            </w:r>
          </w:p>
        </w:tc>
        <w:tc>
          <w:tcPr>
            <w:tcW w:w="1659" w:type="dxa"/>
          </w:tcPr>
          <w:p w14:paraId="57300BC1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</w:t>
            </w:r>
          </w:p>
        </w:tc>
        <w:tc>
          <w:tcPr>
            <w:tcW w:w="1659" w:type="dxa"/>
          </w:tcPr>
          <w:p w14:paraId="693FBD4F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D4E6381" w14:textId="77777777" w:rsidR="00210EA0" w:rsidRDefault="00D72455">
            <w:r>
              <w:rPr>
                <w:rFonts w:hint="eastAsia"/>
              </w:rPr>
              <w:t>设备IP</w:t>
            </w:r>
          </w:p>
        </w:tc>
        <w:tc>
          <w:tcPr>
            <w:tcW w:w="1660" w:type="dxa"/>
          </w:tcPr>
          <w:p w14:paraId="534C239A" w14:textId="77777777" w:rsidR="00210EA0" w:rsidRDefault="00210EA0"/>
        </w:tc>
      </w:tr>
      <w:tr w:rsidR="00210EA0" w14:paraId="2720A711" w14:textId="77777777">
        <w:trPr>
          <w:trHeight w:val="255"/>
        </w:trPr>
        <w:tc>
          <w:tcPr>
            <w:tcW w:w="1659" w:type="dxa"/>
          </w:tcPr>
          <w:p w14:paraId="0A0C7644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eta</w:t>
            </w:r>
            <w:r>
              <w:rPr>
                <w:rFonts w:ascii="宋体" w:eastAsia="宋体" w:hAnsi="宋体"/>
                <w:sz w:val="24"/>
                <w:szCs w:val="24"/>
              </w:rPr>
              <w:t>_info</w:t>
            </w:r>
          </w:p>
        </w:tc>
        <w:tc>
          <w:tcPr>
            <w:tcW w:w="1659" w:type="dxa"/>
          </w:tcPr>
          <w:p w14:paraId="1B21D271" w14:textId="77777777" w:rsidR="00210EA0" w:rsidRDefault="00D72455">
            <w:r>
              <w:t>bytes</w:t>
            </w:r>
          </w:p>
        </w:tc>
        <w:tc>
          <w:tcPr>
            <w:tcW w:w="1659" w:type="dxa"/>
          </w:tcPr>
          <w:p w14:paraId="7B92F451" w14:textId="77777777" w:rsidR="00210EA0" w:rsidRDefault="00D7245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FB3BB44" w14:textId="77777777" w:rsidR="00210EA0" w:rsidRDefault="00D72455">
            <w:r>
              <w:rPr>
                <w:rFonts w:hint="eastAsia"/>
              </w:rPr>
              <w:t>原始元数据</w:t>
            </w:r>
          </w:p>
        </w:tc>
        <w:tc>
          <w:tcPr>
            <w:tcW w:w="1660" w:type="dxa"/>
          </w:tcPr>
          <w:p w14:paraId="3D23F2A6" w14:textId="77777777" w:rsidR="00210EA0" w:rsidRDefault="00D72455">
            <w:r>
              <w:rPr>
                <w:rFonts w:ascii="宋体" w:eastAsia="宋体" w:hAnsi="宋体" w:hint="eastAsia"/>
                <w:sz w:val="24"/>
                <w:szCs w:val="24"/>
              </w:rPr>
              <w:t>沙箱</w:t>
            </w:r>
            <w:r>
              <w:rPr>
                <w:rFonts w:ascii="宋体" w:eastAsia="宋体" w:hAnsi="宋体"/>
                <w:sz w:val="24"/>
                <w:szCs w:val="24"/>
              </w:rPr>
              <w:t>报告json格式内容</w:t>
            </w:r>
          </w:p>
        </w:tc>
      </w:tr>
    </w:tbl>
    <w:p w14:paraId="2AB60C12" w14:textId="77777777" w:rsidR="00210EA0" w:rsidRDefault="00210EA0"/>
    <w:p w14:paraId="24F9E0AA" w14:textId="77777777" w:rsidR="00210EA0" w:rsidRDefault="00210EA0"/>
    <w:p w14:paraId="212C903C" w14:textId="77777777" w:rsidR="00210EA0" w:rsidRDefault="00D72455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Protobuf消息结构</w:t>
      </w:r>
    </w:p>
    <w:p w14:paraId="45A6034C" w14:textId="77777777" w:rsidR="00210EA0" w:rsidRDefault="00210EA0"/>
    <w:p w14:paraId="0CD9489D" w14:textId="77777777" w:rsidR="00210EA0" w:rsidRDefault="00D7245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message SANDBOX_DOLOG {</w:t>
      </w:r>
    </w:p>
    <w:p w14:paraId="06C365E3" w14:textId="77777777" w:rsidR="00210EA0" w:rsidRDefault="00D7245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required   string  task_info             =</w:t>
      </w:r>
      <w:r>
        <w:rPr>
          <w:rFonts w:ascii="宋体" w:eastAsia="宋体" w:hAnsi="宋体"/>
          <w:sz w:val="24"/>
          <w:szCs w:val="24"/>
        </w:rPr>
        <w:t xml:space="preserve"> 1; // </w:t>
      </w:r>
      <w:r>
        <w:rPr>
          <w:rFonts w:ascii="宋体" w:eastAsia="宋体" w:hAnsi="宋体" w:hint="eastAsia"/>
          <w:sz w:val="24"/>
          <w:szCs w:val="24"/>
        </w:rPr>
        <w:t>任务号</w:t>
      </w:r>
    </w:p>
    <w:p w14:paraId="11286772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 w:hint="eastAsia"/>
          <w:sz w:val="24"/>
          <w:szCs w:val="24"/>
        </w:rPr>
        <w:tab/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  <w:t xml:space="preserve">line_info      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 2;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线路</w:t>
      </w:r>
      <w:r>
        <w:rPr>
          <w:rFonts w:ascii="宋体" w:eastAsia="宋体" w:hAnsi="宋体"/>
          <w:sz w:val="24"/>
          <w:szCs w:val="24"/>
        </w:rPr>
        <w:t>号</w:t>
      </w:r>
    </w:p>
    <w:p w14:paraId="561539CF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int64     write_date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= 3;//告警入库时间</w:t>
      </w:r>
    </w:p>
    <w:p w14:paraId="07579949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required</w:t>
      </w:r>
      <w:r>
        <w:rPr>
          <w:rFonts w:ascii="宋体" w:eastAsia="宋体" w:hAnsi="宋体"/>
          <w:sz w:val="24"/>
          <w:szCs w:val="24"/>
        </w:rPr>
        <w:t xml:space="preserve">  string    file_name           = 4;//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46A04C40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required  int32     file_size           = 5;// 文件</w:t>
      </w:r>
      <w:r>
        <w:rPr>
          <w:rFonts w:ascii="宋体" w:eastAsia="宋体" w:hAnsi="宋体"/>
          <w:sz w:val="24"/>
          <w:szCs w:val="24"/>
        </w:rPr>
        <w:t>大小</w:t>
      </w:r>
    </w:p>
    <w:p w14:paraId="0E9A1F13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required  string     file_md5           = 6;// 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md5</w:t>
      </w:r>
    </w:p>
    <w:p w14:paraId="49A6DDFD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required  string     file_type          = 7</w:t>
      </w:r>
      <w:r>
        <w:rPr>
          <w:rFonts w:ascii="宋体" w:eastAsia="宋体" w:hAnsi="宋体" w:hint="eastAsia"/>
          <w:sz w:val="24"/>
          <w:szCs w:val="24"/>
        </w:rPr>
        <w:t>; // 文件</w:t>
      </w:r>
      <w:r>
        <w:rPr>
          <w:rFonts w:ascii="宋体" w:eastAsia="宋体" w:hAnsi="宋体"/>
          <w:sz w:val="24"/>
          <w:szCs w:val="24"/>
        </w:rPr>
        <w:t>类型</w:t>
      </w:r>
    </w:p>
    <w:p w14:paraId="219F14B2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required  string     file_path          = 8; //告警</w:t>
      </w:r>
      <w:r>
        <w:rPr>
          <w:rFonts w:ascii="宋体" w:eastAsia="宋体" w:hAnsi="宋体"/>
          <w:sz w:val="24"/>
          <w:szCs w:val="24"/>
        </w:rPr>
        <w:t>文件路径</w:t>
      </w:r>
    </w:p>
    <w:p w14:paraId="6EE9A5B6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 </w:t>
      </w:r>
      <w:r>
        <w:rPr>
          <w:rFonts w:ascii="宋体" w:eastAsia="宋体" w:hAnsi="宋体"/>
          <w:sz w:val="24"/>
          <w:szCs w:val="24"/>
        </w:rPr>
        <w:t>u</w:t>
      </w:r>
      <w:r w:rsidR="00D24627">
        <w:rPr>
          <w:rFonts w:ascii="宋体" w:eastAsia="宋体" w:hAnsi="宋体" w:hint="eastAsia"/>
          <w:sz w:val="24"/>
          <w:szCs w:val="24"/>
        </w:rPr>
        <w:t xml:space="preserve">int32     </w:t>
      </w:r>
      <w:r>
        <w:rPr>
          <w:rFonts w:ascii="宋体" w:eastAsia="宋体" w:hAnsi="宋体" w:hint="eastAsia"/>
          <w:sz w:val="24"/>
          <w:szCs w:val="24"/>
        </w:rPr>
        <w:t xml:space="preserve">severity    </w:t>
      </w:r>
      <w:r w:rsidR="00D24627"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 xml:space="preserve">    = 9;// 告警</w:t>
      </w:r>
      <w:r>
        <w:rPr>
          <w:rFonts w:ascii="宋体" w:eastAsia="宋体" w:hAnsi="宋体"/>
          <w:sz w:val="24"/>
          <w:szCs w:val="24"/>
        </w:rPr>
        <w:t>文件威胁级别</w:t>
      </w:r>
    </w:p>
    <w:p w14:paraId="14872809" w14:textId="77777777" w:rsidR="00D24627" w:rsidRDefault="00D24627" w:rsidP="00D2462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required </w:t>
      </w:r>
      <w:r>
        <w:rPr>
          <w:rFonts w:ascii="宋体" w:eastAsia="宋体" w:hAnsi="宋体"/>
          <w:sz w:val="24"/>
          <w:szCs w:val="24"/>
        </w:rPr>
        <w:t xml:space="preserve"> uint32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attack_type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10; //</w:t>
      </w:r>
      <w:r>
        <w:rPr>
          <w:rFonts w:ascii="宋体" w:eastAsia="宋体" w:hAnsi="宋体" w:hint="eastAsia"/>
          <w:sz w:val="24"/>
          <w:szCs w:val="24"/>
        </w:rPr>
        <w:t>威胁类型</w:t>
      </w:r>
    </w:p>
    <w:p w14:paraId="2017B0EC" w14:textId="77777777" w:rsidR="00210EA0" w:rsidRPr="00D24627" w:rsidRDefault="00210EA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7EB046F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optional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string </w:t>
      </w:r>
      <w:r>
        <w:rPr>
          <w:rFonts w:ascii="宋体" w:eastAsia="宋体" w:hAnsi="宋体" w:hint="eastAsia"/>
          <w:sz w:val="24"/>
          <w:szCs w:val="24"/>
        </w:rPr>
        <w:tab/>
      </w:r>
      <w:r w:rsidR="00D24627">
        <w:rPr>
          <w:rFonts w:ascii="宋体" w:eastAsia="宋体" w:hAnsi="宋体"/>
          <w:sz w:val="24"/>
          <w:szCs w:val="24"/>
        </w:rPr>
        <w:t>vendor_id           = 11</w:t>
      </w:r>
      <w:r>
        <w:rPr>
          <w:rFonts w:ascii="宋体" w:eastAsia="宋体" w:hAnsi="宋体"/>
          <w:sz w:val="24"/>
          <w:szCs w:val="24"/>
        </w:rPr>
        <w:t>;//厂商id</w:t>
      </w:r>
    </w:p>
    <w:p w14:paraId="1E15E0BB" w14:textId="77777777" w:rsidR="00210EA0" w:rsidRDefault="00D724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repeated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uint32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device_ip           = 1</w:t>
      </w:r>
      <w:r w:rsidR="00D24627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;//</w:t>
      </w:r>
      <w:r>
        <w:rPr>
          <w:rFonts w:ascii="宋体" w:eastAsia="宋体" w:hAnsi="宋体" w:hint="eastAsia"/>
          <w:sz w:val="24"/>
          <w:szCs w:val="24"/>
        </w:rPr>
        <w:t>设备</w:t>
      </w:r>
      <w:r>
        <w:rPr>
          <w:rFonts w:ascii="宋体" w:eastAsia="宋体" w:hAnsi="宋体"/>
          <w:sz w:val="24"/>
          <w:szCs w:val="24"/>
        </w:rPr>
        <w:t>ip</w:t>
      </w:r>
    </w:p>
    <w:p w14:paraId="485B2792" w14:textId="77777777" w:rsidR="00210EA0" w:rsidRDefault="00210EA0">
      <w:pPr>
        <w:ind w:firstLineChars="200" w:firstLine="480"/>
        <w:rPr>
          <w:rFonts w:ascii="宋体" w:eastAsia="宋体" w:hAnsi="宋体" w:cs="Arial"/>
          <w:color w:val="999999"/>
          <w:sz w:val="24"/>
          <w:szCs w:val="24"/>
          <w:shd w:val="clear" w:color="auto" w:fill="FFFFFF"/>
        </w:rPr>
      </w:pPr>
    </w:p>
    <w:p w14:paraId="6C09EA5F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required </w:t>
      </w:r>
      <w:r>
        <w:rPr>
          <w:rFonts w:ascii="宋体" w:eastAsia="宋体" w:hAnsi="宋体" w:hint="eastAsia"/>
          <w:sz w:val="24"/>
          <w:szCs w:val="24"/>
        </w:rPr>
        <w:t xml:space="preserve"> bytes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meta</w:t>
      </w:r>
      <w:r>
        <w:rPr>
          <w:rFonts w:ascii="宋体" w:eastAsia="宋体" w:hAnsi="宋体" w:hint="eastAsia"/>
          <w:sz w:val="24"/>
          <w:szCs w:val="24"/>
        </w:rPr>
        <w:t>_info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="00D24627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1</w:t>
      </w:r>
      <w:r w:rsidR="00D24627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 xml:space="preserve">  //</w:t>
      </w:r>
      <w:r>
        <w:rPr>
          <w:rFonts w:ascii="宋体" w:eastAsia="宋体" w:hAnsi="宋体" w:hint="eastAsia"/>
          <w:sz w:val="24"/>
          <w:szCs w:val="24"/>
        </w:rPr>
        <w:t>沙箱</w:t>
      </w:r>
      <w:r>
        <w:rPr>
          <w:rFonts w:ascii="宋体" w:eastAsia="宋体" w:hAnsi="宋体"/>
          <w:sz w:val="24"/>
          <w:szCs w:val="24"/>
        </w:rPr>
        <w:t>报告json格式内容（</w:t>
      </w:r>
      <w:r>
        <w:rPr>
          <w:rFonts w:ascii="宋体" w:eastAsia="宋体" w:hAnsi="宋体" w:hint="eastAsia"/>
          <w:sz w:val="24"/>
          <w:szCs w:val="24"/>
        </w:rPr>
        <w:t>转</w:t>
      </w:r>
      <w:r>
        <w:rPr>
          <w:rFonts w:ascii="宋体" w:eastAsia="宋体" w:hAnsi="宋体"/>
          <w:sz w:val="24"/>
          <w:szCs w:val="24"/>
        </w:rPr>
        <w:t>bytes）</w:t>
      </w:r>
    </w:p>
    <w:p w14:paraId="537132A6" w14:textId="77777777" w:rsidR="00210EA0" w:rsidRDefault="00210EA0">
      <w:pPr>
        <w:ind w:leftChars="100" w:left="210"/>
        <w:rPr>
          <w:rFonts w:ascii="宋体" w:eastAsia="宋体" w:hAnsi="宋体"/>
          <w:sz w:val="24"/>
          <w:szCs w:val="24"/>
        </w:rPr>
      </w:pPr>
    </w:p>
    <w:p w14:paraId="38B0F920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78520CE6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7EC5D04F" w14:textId="77777777" w:rsidR="00210EA0" w:rsidRDefault="00210EA0"/>
    <w:p w14:paraId="05D5512D" w14:textId="77777777" w:rsidR="00210EA0" w:rsidRDefault="00D72455">
      <w:pPr>
        <w:pStyle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上报状态到设备管控接口</w:t>
      </w:r>
    </w:p>
    <w:p w14:paraId="6397E32B" w14:textId="77777777" w:rsidR="00210EA0" w:rsidRDefault="00D7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暂定为写状态到本地文件，格式自定义。每隔30秒把状态追加到文件中。</w:t>
      </w:r>
    </w:p>
    <w:p w14:paraId="54F2CED3" w14:textId="77777777" w:rsidR="00210EA0" w:rsidRDefault="00D72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状态文件一天一个，名字自定义，文件保留为30天。</w:t>
      </w:r>
    </w:p>
    <w:p w14:paraId="01F54534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日志文件名格式定义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716"/>
        <w:gridCol w:w="2856"/>
        <w:gridCol w:w="2724"/>
      </w:tblGrid>
      <w:tr w:rsidR="00210EA0" w14:paraId="18783C1C" w14:textId="77777777">
        <w:tc>
          <w:tcPr>
            <w:tcW w:w="2716" w:type="dxa"/>
          </w:tcPr>
          <w:p w14:paraId="396C997B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日志文件名称</w:t>
            </w:r>
          </w:p>
        </w:tc>
        <w:tc>
          <w:tcPr>
            <w:tcW w:w="2856" w:type="dxa"/>
          </w:tcPr>
          <w:p w14:paraId="1648E95E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举例</w:t>
            </w:r>
          </w:p>
        </w:tc>
        <w:tc>
          <w:tcPr>
            <w:tcW w:w="2724" w:type="dxa"/>
          </w:tcPr>
          <w:p w14:paraId="062D71ED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210EA0" w14:paraId="377F5926" w14:textId="77777777">
        <w:trPr>
          <w:trHeight w:val="604"/>
        </w:trPr>
        <w:tc>
          <w:tcPr>
            <w:tcW w:w="2716" w:type="dxa"/>
          </w:tcPr>
          <w:p w14:paraId="57A6BBB0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xxx</w:t>
            </w:r>
            <w:r>
              <w:rPr>
                <w:rFonts w:ascii="宋体" w:eastAsia="宋体" w:hAnsi="宋体"/>
                <w:sz w:val="24"/>
                <w:szCs w:val="24"/>
              </w:rPr>
              <w:t>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  <w:r>
              <w:rPr>
                <w:rFonts w:ascii="宋体" w:eastAsia="宋体" w:hAnsi="宋体"/>
                <w:sz w:val="24"/>
                <w:szCs w:val="24"/>
              </w:rPr>
              <w:t>.log</w:t>
            </w:r>
          </w:p>
        </w:tc>
        <w:tc>
          <w:tcPr>
            <w:tcW w:w="2856" w:type="dxa"/>
          </w:tcPr>
          <w:p w14:paraId="327B2DA6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Device</w:t>
            </w:r>
            <w:r>
              <w:rPr>
                <w:rFonts w:ascii="宋体" w:eastAsia="宋体" w:hAnsi="宋体"/>
                <w:sz w:val="24"/>
                <w:szCs w:val="24"/>
              </w:rPr>
              <w:t>_YW_20190806.log</w:t>
            </w:r>
          </w:p>
        </w:tc>
        <w:tc>
          <w:tcPr>
            <w:tcW w:w="2724" w:type="dxa"/>
          </w:tcPr>
          <w:p w14:paraId="3A93038F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Device：设备类型，</w:t>
            </w:r>
          </w:p>
          <w:p w14:paraId="34FC5F04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YW：运维，</w:t>
            </w:r>
          </w:p>
          <w:p w14:paraId="50D5DCAA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时间：年月日</w:t>
            </w:r>
          </w:p>
        </w:tc>
      </w:tr>
    </w:tbl>
    <w:p w14:paraId="2B8BD628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2EA37DB8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日志格式定义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0EA0" w14:paraId="640D82DB" w14:textId="77777777">
        <w:trPr>
          <w:trHeight w:val="339"/>
        </w:trPr>
        <w:tc>
          <w:tcPr>
            <w:tcW w:w="2765" w:type="dxa"/>
          </w:tcPr>
          <w:p w14:paraId="511AD6BB" w14:textId="77777777" w:rsidR="00210EA0" w:rsidRDefault="00D72455">
            <w:r>
              <w:rPr>
                <w:rFonts w:hint="eastAsia"/>
              </w:rPr>
              <w:t>日志格式</w:t>
            </w:r>
          </w:p>
        </w:tc>
        <w:tc>
          <w:tcPr>
            <w:tcW w:w="2765" w:type="dxa"/>
          </w:tcPr>
          <w:p w14:paraId="0DACAA70" w14:textId="77777777" w:rsidR="00210EA0" w:rsidRDefault="00D72455">
            <w:r>
              <w:rPr>
                <w:rFonts w:hint="eastAsia"/>
              </w:rPr>
              <w:t>举例</w:t>
            </w:r>
          </w:p>
        </w:tc>
        <w:tc>
          <w:tcPr>
            <w:tcW w:w="2766" w:type="dxa"/>
          </w:tcPr>
          <w:p w14:paraId="341350BF" w14:textId="77777777" w:rsidR="00210EA0" w:rsidRDefault="00D72455">
            <w:r>
              <w:rPr>
                <w:rFonts w:hint="eastAsia"/>
              </w:rPr>
              <w:t>说明</w:t>
            </w:r>
          </w:p>
        </w:tc>
      </w:tr>
      <w:tr w:rsidR="00210EA0" w14:paraId="642260A7" w14:textId="77777777">
        <w:tc>
          <w:tcPr>
            <w:tcW w:w="2765" w:type="dxa"/>
          </w:tcPr>
          <w:p w14:paraId="7561F2BB" w14:textId="77777777" w:rsidR="00210EA0" w:rsidRDefault="00D72455">
            <w:r>
              <w:rPr>
                <w:rFonts w:hint="eastAsia"/>
              </w:rPr>
              <w:t>时间 StartTime=时间，Runtime=数值</w:t>
            </w:r>
          </w:p>
        </w:tc>
        <w:tc>
          <w:tcPr>
            <w:tcW w:w="2765" w:type="dxa"/>
          </w:tcPr>
          <w:p w14:paraId="49A9F4B5" w14:textId="77777777" w:rsidR="00210EA0" w:rsidRDefault="00D72455">
            <w:r>
              <w:rPr>
                <w:rFonts w:hint="eastAsia"/>
              </w:rPr>
              <w:t>2019-08-05 23</w:t>
            </w:r>
            <w:r>
              <w:t>:</w:t>
            </w:r>
            <w:r>
              <w:rPr>
                <w:rFonts w:hint="eastAsia"/>
              </w:rPr>
              <w:t>48</w:t>
            </w:r>
            <w:r>
              <w:t>:47  StartTime=</w:t>
            </w:r>
            <w:r>
              <w:rPr>
                <w:rFonts w:hint="eastAsia"/>
              </w:rPr>
              <w:t>2019-08-05 23</w:t>
            </w:r>
            <w:r>
              <w:t>:</w:t>
            </w:r>
            <w:r>
              <w:rPr>
                <w:rFonts w:hint="eastAsia"/>
              </w:rPr>
              <w:t>48</w:t>
            </w:r>
            <w:r>
              <w:t>:47, RunTime=24…</w:t>
            </w:r>
          </w:p>
        </w:tc>
        <w:tc>
          <w:tcPr>
            <w:tcW w:w="2766" w:type="dxa"/>
          </w:tcPr>
          <w:p w14:paraId="181D9880" w14:textId="77777777" w:rsidR="00210EA0" w:rsidRDefault="00D72455">
            <w:r>
              <w:t>StartTime:</w:t>
            </w:r>
            <w:r>
              <w:rPr>
                <w:rFonts w:hint="eastAsia"/>
              </w:rPr>
              <w:t>启动时间，</w:t>
            </w:r>
          </w:p>
          <w:p w14:paraId="42702AAF" w14:textId="77777777" w:rsidR="00210EA0" w:rsidRDefault="00D72455">
            <w:r>
              <w:rPr>
                <w:rFonts w:hint="eastAsia"/>
              </w:rPr>
              <w:t>RunTime</w:t>
            </w:r>
            <w:r>
              <w:t xml:space="preserve">: </w:t>
            </w:r>
            <w:r>
              <w:rPr>
                <w:rFonts w:hint="eastAsia"/>
              </w:rPr>
              <w:t>运行时间</w:t>
            </w:r>
          </w:p>
        </w:tc>
      </w:tr>
    </w:tbl>
    <w:p w14:paraId="15E2C1C9" w14:textId="77777777" w:rsidR="00210EA0" w:rsidRDefault="00210EA0"/>
    <w:p w14:paraId="3730EAB3" w14:textId="77777777" w:rsidR="00210EA0" w:rsidRDefault="00D72455">
      <w:pPr>
        <w:pStyle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字典定义</w:t>
      </w:r>
    </w:p>
    <w:p w14:paraId="6AA8B515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威胁类型（attack</w:t>
      </w:r>
      <w:r>
        <w:rPr>
          <w:rFonts w:ascii="宋体" w:hAnsi="宋体"/>
          <w:sz w:val="24"/>
          <w:szCs w:val="24"/>
        </w:rPr>
        <w:t>_type</w:t>
      </w:r>
      <w:r>
        <w:rPr>
          <w:rFonts w:ascii="宋体" w:hAnsi="宋体" w:hint="eastAsia"/>
          <w:sz w:val="24"/>
          <w:szCs w:val="24"/>
        </w:rPr>
        <w:t>）字典定义</w:t>
      </w:r>
    </w:p>
    <w:tbl>
      <w:tblPr>
        <w:tblW w:w="5640" w:type="dxa"/>
        <w:tblLayout w:type="fixed"/>
        <w:tblLook w:val="04A0" w:firstRow="1" w:lastRow="0" w:firstColumn="1" w:lastColumn="0" w:noHBand="0" w:noVBand="1"/>
      </w:tblPr>
      <w:tblGrid>
        <w:gridCol w:w="1440"/>
        <w:gridCol w:w="1300"/>
        <w:gridCol w:w="2900"/>
      </w:tblGrid>
      <w:tr w:rsidR="00210EA0" w14:paraId="534C3791" w14:textId="77777777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7E196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类型编号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6141B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一级类型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16C4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二级类型</w:t>
            </w:r>
          </w:p>
        </w:tc>
      </w:tr>
      <w:tr w:rsidR="00210EA0" w14:paraId="68F88F42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91C4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4D70C8BF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APT事件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7AD2183B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10EA0" w14:paraId="48609368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D2AF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B5924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7A48D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APT事件</w:t>
            </w:r>
          </w:p>
        </w:tc>
      </w:tr>
      <w:tr w:rsidR="00210EA0" w14:paraId="7B29564F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3E2FC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7AE17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EB2AD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用户自定义</w:t>
            </w:r>
          </w:p>
        </w:tc>
      </w:tr>
      <w:tr w:rsidR="00210EA0" w14:paraId="06E7B028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10F21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0x0103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E5DB4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D677B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其他APT事件</w:t>
            </w:r>
          </w:p>
        </w:tc>
      </w:tr>
      <w:tr w:rsidR="00210EA0" w14:paraId="1632F91C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D932D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7DE3D200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攻击利用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27FC541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10EA0" w14:paraId="23DFBCFE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5939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AC66F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B6B4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SQL注入</w:t>
            </w:r>
          </w:p>
        </w:tc>
      </w:tr>
      <w:tr w:rsidR="00210EA0" w14:paraId="2C7A51B0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21E49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lastRenderedPageBreak/>
              <w:t>0x0202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0B156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E96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URL跳转</w:t>
            </w:r>
          </w:p>
        </w:tc>
      </w:tr>
      <w:tr w:rsidR="00210EA0" w14:paraId="7A572375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CA02E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FD58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903E4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代码执行</w:t>
            </w:r>
          </w:p>
        </w:tc>
      </w:tr>
      <w:tr w:rsidR="00210EA0" w14:paraId="6E5AE467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83357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689E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B2D7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非授权访问/权限绕过</w:t>
            </w:r>
          </w:p>
        </w:tc>
      </w:tr>
      <w:tr w:rsidR="00210EA0" w14:paraId="4E1F229E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93ED4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04CA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06E96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跨站脚本攻击（XSS）</w:t>
            </w:r>
          </w:p>
        </w:tc>
      </w:tr>
      <w:tr w:rsidR="00210EA0" w14:paraId="32EA4F87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FF519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A7090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D0BCB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跨站请求伪造（CSRF）</w:t>
            </w:r>
          </w:p>
        </w:tc>
      </w:tr>
      <w:tr w:rsidR="00210EA0" w14:paraId="28A97B09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9AD48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88AF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D8022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逻辑/设计错误</w:t>
            </w:r>
          </w:p>
        </w:tc>
      </w:tr>
      <w:tr w:rsidR="00210EA0" w14:paraId="045F853F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1C437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13172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2B67B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命令执行</w:t>
            </w:r>
          </w:p>
        </w:tc>
      </w:tr>
      <w:tr w:rsidR="00210EA0" w14:paraId="591C29A9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77F67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F7120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3C93D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目录遍历</w:t>
            </w:r>
          </w:p>
        </w:tc>
      </w:tr>
      <w:tr w:rsidR="00210EA0" w14:paraId="64E62C60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72604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A3753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5D1F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配置不当/错误</w:t>
            </w:r>
          </w:p>
        </w:tc>
      </w:tr>
      <w:tr w:rsidR="00210EA0" w14:paraId="519717A5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14EF8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F66BE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5818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弱口令</w:t>
            </w:r>
          </w:p>
        </w:tc>
      </w:tr>
      <w:tr w:rsidR="00210EA0" w14:paraId="61C9B82D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2FB98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ACA36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C6B35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文件包含</w:t>
            </w:r>
          </w:p>
        </w:tc>
      </w:tr>
      <w:tr w:rsidR="00210EA0" w14:paraId="0685FDAB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B9415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952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33431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文件读取</w:t>
            </w:r>
          </w:p>
        </w:tc>
      </w:tr>
      <w:tr w:rsidR="00210EA0" w14:paraId="03F3BF84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12FA2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41A0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B86EC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文件上传</w:t>
            </w:r>
          </w:p>
        </w:tc>
      </w:tr>
      <w:tr w:rsidR="00210EA0" w14:paraId="18858143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CBC6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0x020f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433D5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56878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文件下载</w:t>
            </w:r>
          </w:p>
        </w:tc>
      </w:tr>
      <w:tr w:rsidR="00210EA0" w14:paraId="78E52C93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CAD9F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D9523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F3A87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文件写入</w:t>
            </w:r>
          </w:p>
        </w:tc>
      </w:tr>
      <w:tr w:rsidR="00210EA0" w14:paraId="579ABF08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BF3F3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5E2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1D2A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溢出攻击</w:t>
            </w:r>
          </w:p>
        </w:tc>
      </w:tr>
      <w:tr w:rsidR="00210EA0" w14:paraId="6346A180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6986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02ECC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FF7E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信息泄露</w:t>
            </w:r>
          </w:p>
        </w:tc>
      </w:tr>
      <w:tr w:rsidR="00210EA0" w14:paraId="1C3788BD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8F15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3DB76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73EF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浏览器劫持</w:t>
            </w:r>
          </w:p>
        </w:tc>
      </w:tr>
      <w:tr w:rsidR="00210EA0" w14:paraId="357D9DEA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56991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FAE47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DA205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暴力猜解</w:t>
            </w:r>
          </w:p>
        </w:tc>
      </w:tr>
      <w:tr w:rsidR="00210EA0" w14:paraId="6BEF1F3E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FFCD7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8DFB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ADA22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网络钓鱼</w:t>
            </w:r>
          </w:p>
        </w:tc>
      </w:tr>
      <w:tr w:rsidR="00210EA0" w14:paraId="77490B58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E8602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7D790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8B2E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webshell上传</w:t>
            </w:r>
          </w:p>
        </w:tc>
      </w:tr>
      <w:tr w:rsidR="00210EA0" w14:paraId="520FA095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5328B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D6D7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EAF81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用户自定义</w:t>
            </w:r>
          </w:p>
        </w:tc>
      </w:tr>
      <w:tr w:rsidR="00210EA0" w14:paraId="74ED058D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0613A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EB388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A2A7F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其他攻击利用</w:t>
            </w:r>
          </w:p>
        </w:tc>
      </w:tr>
      <w:tr w:rsidR="00210EA0" w14:paraId="6892B3FC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AF400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0D6F6E8F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恶意软件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06F10D2A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10EA0" w14:paraId="321EE2E2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BF6F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FECF2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20823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后门程序</w:t>
            </w:r>
          </w:p>
        </w:tc>
      </w:tr>
      <w:tr w:rsidR="00210EA0" w14:paraId="6CCFBE81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2CC78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B05AA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51E15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僵尸网络</w:t>
            </w:r>
          </w:p>
        </w:tc>
      </w:tr>
      <w:tr w:rsidR="00210EA0" w14:paraId="2C3C2971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4183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A391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D4D52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特洛伊木马</w:t>
            </w:r>
          </w:p>
        </w:tc>
      </w:tr>
      <w:tr w:rsidR="00210EA0" w14:paraId="5D94F1A4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EA833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75F55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0F933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电脑病毒</w:t>
            </w:r>
          </w:p>
        </w:tc>
      </w:tr>
      <w:tr w:rsidR="00210EA0" w14:paraId="472676F4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711CC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8431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637C6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间谍软件</w:t>
            </w:r>
          </w:p>
        </w:tc>
      </w:tr>
      <w:tr w:rsidR="00210EA0" w14:paraId="43647D31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E482E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3E8E0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99CE2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恶意广告</w:t>
            </w:r>
          </w:p>
        </w:tc>
      </w:tr>
      <w:tr w:rsidR="00210EA0" w14:paraId="51DB6C44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39AA5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05740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00BA5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远控木马</w:t>
            </w:r>
          </w:p>
        </w:tc>
      </w:tr>
      <w:tr w:rsidR="00210EA0" w14:paraId="7AB53050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556CD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FD81B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2514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键盘记录</w:t>
            </w:r>
          </w:p>
        </w:tc>
      </w:tr>
      <w:tr w:rsidR="00210EA0" w14:paraId="01FD7020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B6241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50E64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5BD57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窃密木马</w:t>
            </w:r>
          </w:p>
        </w:tc>
      </w:tr>
      <w:tr w:rsidR="00210EA0" w14:paraId="750A4C95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333F8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A1B7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1B42F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网络蠕虫</w:t>
            </w:r>
          </w:p>
        </w:tc>
      </w:tr>
      <w:tr w:rsidR="00210EA0" w14:paraId="065F9EB6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8E458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CD351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3B1FA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勒索软件</w:t>
            </w:r>
          </w:p>
        </w:tc>
      </w:tr>
      <w:tr w:rsidR="00210EA0" w14:paraId="0B3ECBD7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86C42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DE608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EBABE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黑市工具</w:t>
            </w:r>
          </w:p>
        </w:tc>
      </w:tr>
      <w:tr w:rsidR="00210EA0" w14:paraId="39092BE2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EAF28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3FE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AB831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流氓推广</w:t>
            </w:r>
          </w:p>
        </w:tc>
      </w:tr>
      <w:tr w:rsidR="00210EA0" w14:paraId="0F36A139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54F26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A3AAD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9B87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用户自定义</w:t>
            </w:r>
          </w:p>
        </w:tc>
      </w:tr>
      <w:tr w:rsidR="00210EA0" w14:paraId="20B66E40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3C214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0x030f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93FD8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345B7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其他恶意软件</w:t>
            </w:r>
          </w:p>
        </w:tc>
      </w:tr>
      <w:tr w:rsidR="00210EA0" w14:paraId="61D5058E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04EE4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33CF38CD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拒绝服务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2FC2DE40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10EA0" w14:paraId="42F18D21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2FD4A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0x0401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BDE84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4579A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用户自定义</w:t>
            </w:r>
          </w:p>
        </w:tc>
      </w:tr>
      <w:tr w:rsidR="00210EA0" w14:paraId="4B9EA532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01131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0x0402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0555A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71B49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其他拒绝服务</w:t>
            </w:r>
          </w:p>
        </w:tc>
      </w:tr>
      <w:tr w:rsidR="00210EA0" w14:paraId="3D48731C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45BAA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13AD3CD6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侦察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78039A6E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10EA0" w14:paraId="4FCCFB8B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4CA79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lastRenderedPageBreak/>
              <w:t>0x0501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83A81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949B2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端口扫描</w:t>
            </w:r>
          </w:p>
        </w:tc>
      </w:tr>
      <w:tr w:rsidR="00210EA0" w14:paraId="0B28686C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AE116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0x0502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9B773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F81EE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网络扫描</w:t>
            </w:r>
          </w:p>
        </w:tc>
      </w:tr>
      <w:tr w:rsidR="00210EA0" w14:paraId="7941A5B0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AAC5C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316F1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0D5E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用户自定义</w:t>
            </w:r>
          </w:p>
        </w:tc>
      </w:tr>
      <w:tr w:rsidR="00210EA0" w14:paraId="18F4DFCC" w14:textId="777777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E4945" w14:textId="77777777" w:rsidR="00210EA0" w:rsidRDefault="00D72455">
            <w:pPr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0x0504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DD17B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A275D" w14:textId="77777777" w:rsidR="00210EA0" w:rsidRDefault="00D72455">
            <w:pPr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其他侦察</w:t>
            </w:r>
          </w:p>
        </w:tc>
      </w:tr>
    </w:tbl>
    <w:p w14:paraId="053A53C1" w14:textId="77777777" w:rsidR="00210EA0" w:rsidRDefault="00210EA0"/>
    <w:p w14:paraId="29ABC0E5" w14:textId="77777777" w:rsidR="00210EA0" w:rsidRDefault="00210EA0"/>
    <w:p w14:paraId="3D13EA5B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危害级别</w:t>
      </w:r>
      <w:r>
        <w:rPr>
          <w:rFonts w:ascii="宋体" w:hAnsi="宋体"/>
          <w:sz w:val="24"/>
          <w:szCs w:val="24"/>
        </w:rPr>
        <w:t>(severity)</w:t>
      </w:r>
      <w:r>
        <w:rPr>
          <w:rFonts w:ascii="宋体" w:hAnsi="宋体" w:hint="eastAsia"/>
          <w:sz w:val="24"/>
          <w:szCs w:val="24"/>
        </w:rPr>
        <w:t>字典定义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0EA0" w14:paraId="6A7FD5E8" w14:textId="77777777">
        <w:trPr>
          <w:trHeight w:val="339"/>
        </w:trPr>
        <w:tc>
          <w:tcPr>
            <w:tcW w:w="2765" w:type="dxa"/>
          </w:tcPr>
          <w:p w14:paraId="401284BE" w14:textId="77777777" w:rsidR="00210EA0" w:rsidRDefault="00D72455">
            <w:r>
              <w:rPr>
                <w:rFonts w:hint="eastAsia"/>
              </w:rPr>
              <w:t>危害级别</w:t>
            </w:r>
          </w:p>
        </w:tc>
        <w:tc>
          <w:tcPr>
            <w:tcW w:w="2765" w:type="dxa"/>
          </w:tcPr>
          <w:p w14:paraId="217B4524" w14:textId="77777777" w:rsidR="00210EA0" w:rsidRDefault="00D72455">
            <w:r>
              <w:rPr>
                <w:rFonts w:hint="eastAsia"/>
              </w:rPr>
              <w:t>取值</w:t>
            </w:r>
          </w:p>
        </w:tc>
        <w:tc>
          <w:tcPr>
            <w:tcW w:w="2766" w:type="dxa"/>
          </w:tcPr>
          <w:p w14:paraId="111840EF" w14:textId="77777777" w:rsidR="00210EA0" w:rsidRDefault="00D72455">
            <w:r>
              <w:rPr>
                <w:rFonts w:hint="eastAsia"/>
              </w:rPr>
              <w:t>注释</w:t>
            </w:r>
          </w:p>
        </w:tc>
      </w:tr>
      <w:tr w:rsidR="00210EA0" w14:paraId="78644059" w14:textId="77777777">
        <w:tc>
          <w:tcPr>
            <w:tcW w:w="2765" w:type="dxa"/>
          </w:tcPr>
          <w:p w14:paraId="453E1141" w14:textId="77777777" w:rsidR="00210EA0" w:rsidRDefault="00D72455">
            <w:r>
              <w:rPr>
                <w:rFonts w:hint="eastAsia"/>
              </w:rPr>
              <w:t>危急</w:t>
            </w:r>
          </w:p>
        </w:tc>
        <w:tc>
          <w:tcPr>
            <w:tcW w:w="2765" w:type="dxa"/>
          </w:tcPr>
          <w:p w14:paraId="7928BAA2" w14:textId="77777777" w:rsidR="00210EA0" w:rsidRDefault="00D72455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2A8CD8C1" w14:textId="77777777" w:rsidR="00210EA0" w:rsidRDefault="00210EA0"/>
        </w:tc>
      </w:tr>
      <w:tr w:rsidR="00210EA0" w14:paraId="083FCE7E" w14:textId="77777777">
        <w:tc>
          <w:tcPr>
            <w:tcW w:w="2765" w:type="dxa"/>
          </w:tcPr>
          <w:p w14:paraId="3905872D" w14:textId="77777777" w:rsidR="00210EA0" w:rsidRDefault="00D72455">
            <w:r>
              <w:rPr>
                <w:rFonts w:hint="eastAsia"/>
              </w:rPr>
              <w:t>高危</w:t>
            </w:r>
          </w:p>
        </w:tc>
        <w:tc>
          <w:tcPr>
            <w:tcW w:w="2765" w:type="dxa"/>
          </w:tcPr>
          <w:p w14:paraId="241F921B" w14:textId="77777777" w:rsidR="00210EA0" w:rsidRDefault="00D72455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6A34D798" w14:textId="77777777" w:rsidR="00210EA0" w:rsidRDefault="00210EA0"/>
        </w:tc>
      </w:tr>
      <w:tr w:rsidR="00210EA0" w14:paraId="50F5D4DE" w14:textId="77777777">
        <w:tc>
          <w:tcPr>
            <w:tcW w:w="2765" w:type="dxa"/>
          </w:tcPr>
          <w:p w14:paraId="12E17D4F" w14:textId="77777777" w:rsidR="00210EA0" w:rsidRDefault="00D72455">
            <w:r>
              <w:rPr>
                <w:rFonts w:hint="eastAsia"/>
              </w:rPr>
              <w:t>中危</w:t>
            </w:r>
          </w:p>
        </w:tc>
        <w:tc>
          <w:tcPr>
            <w:tcW w:w="2765" w:type="dxa"/>
          </w:tcPr>
          <w:p w14:paraId="6F9108C0" w14:textId="77777777" w:rsidR="00210EA0" w:rsidRDefault="00D72455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A09B1C6" w14:textId="77777777" w:rsidR="00210EA0" w:rsidRDefault="00210EA0"/>
        </w:tc>
      </w:tr>
      <w:tr w:rsidR="00210EA0" w14:paraId="0D8A49DC" w14:textId="77777777">
        <w:trPr>
          <w:trHeight w:val="283"/>
        </w:trPr>
        <w:tc>
          <w:tcPr>
            <w:tcW w:w="2765" w:type="dxa"/>
          </w:tcPr>
          <w:p w14:paraId="01F41D9F" w14:textId="77777777" w:rsidR="00210EA0" w:rsidRDefault="00D72455">
            <w:r>
              <w:rPr>
                <w:rFonts w:hint="eastAsia"/>
              </w:rPr>
              <w:t>低危</w:t>
            </w:r>
          </w:p>
        </w:tc>
        <w:tc>
          <w:tcPr>
            <w:tcW w:w="2765" w:type="dxa"/>
          </w:tcPr>
          <w:p w14:paraId="0D210F7E" w14:textId="77777777" w:rsidR="00210EA0" w:rsidRDefault="00D72455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485C0721" w14:textId="77777777" w:rsidR="00210EA0" w:rsidRDefault="00210EA0"/>
        </w:tc>
      </w:tr>
    </w:tbl>
    <w:p w14:paraId="0D402F0D" w14:textId="77777777" w:rsidR="00210EA0" w:rsidRDefault="00210EA0"/>
    <w:p w14:paraId="7259CD0D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白名单类型（white</w:t>
      </w:r>
      <w:r>
        <w:rPr>
          <w:rFonts w:ascii="宋体" w:hAnsi="宋体"/>
          <w:sz w:val="24"/>
          <w:szCs w:val="24"/>
        </w:rPr>
        <w:t>_list</w:t>
      </w:r>
      <w:r>
        <w:rPr>
          <w:rFonts w:ascii="宋体" w:hAnsi="宋体" w:hint="eastAsia"/>
          <w:sz w:val="24"/>
          <w:szCs w:val="24"/>
        </w:rPr>
        <w:t>）字典定义</w:t>
      </w:r>
    </w:p>
    <w:p w14:paraId="7A1C68ED" w14:textId="77777777" w:rsidR="00210EA0" w:rsidRDefault="00210EA0">
      <w:pPr>
        <w:rPr>
          <w:rFonts w:ascii="宋体" w:eastAsia="宋体" w:hAnsi="宋体"/>
          <w:color w:val="000000"/>
          <w:sz w:val="24"/>
          <w:szCs w:val="24"/>
        </w:rPr>
      </w:pP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0EA0" w14:paraId="5585D985" w14:textId="77777777">
        <w:trPr>
          <w:trHeight w:val="339"/>
        </w:trPr>
        <w:tc>
          <w:tcPr>
            <w:tcW w:w="2765" w:type="dxa"/>
          </w:tcPr>
          <w:p w14:paraId="2EF23A05" w14:textId="77777777" w:rsidR="00210EA0" w:rsidRDefault="00D72455">
            <w:r>
              <w:rPr>
                <w:rFonts w:hint="eastAsia"/>
              </w:rPr>
              <w:t>白名单类型</w:t>
            </w:r>
          </w:p>
        </w:tc>
        <w:tc>
          <w:tcPr>
            <w:tcW w:w="2765" w:type="dxa"/>
          </w:tcPr>
          <w:p w14:paraId="1DA89747" w14:textId="77777777" w:rsidR="00210EA0" w:rsidRDefault="00D72455">
            <w:r>
              <w:rPr>
                <w:rFonts w:hint="eastAsia"/>
              </w:rPr>
              <w:t>取值</w:t>
            </w:r>
          </w:p>
        </w:tc>
        <w:tc>
          <w:tcPr>
            <w:tcW w:w="2766" w:type="dxa"/>
          </w:tcPr>
          <w:p w14:paraId="67C040E1" w14:textId="77777777" w:rsidR="00210EA0" w:rsidRDefault="00D72455">
            <w:r>
              <w:rPr>
                <w:rFonts w:hint="eastAsia"/>
              </w:rPr>
              <w:t>注释</w:t>
            </w:r>
          </w:p>
        </w:tc>
      </w:tr>
      <w:tr w:rsidR="00210EA0" w14:paraId="650021A3" w14:textId="77777777">
        <w:tc>
          <w:tcPr>
            <w:tcW w:w="2765" w:type="dxa"/>
          </w:tcPr>
          <w:p w14:paraId="0AF69EBC" w14:textId="77777777" w:rsidR="00210EA0" w:rsidRDefault="00D72455">
            <w:r>
              <w:rPr>
                <w:rFonts w:hint="eastAsia"/>
              </w:rPr>
              <w:t>网络爬虫</w:t>
            </w:r>
          </w:p>
        </w:tc>
        <w:tc>
          <w:tcPr>
            <w:tcW w:w="2765" w:type="dxa"/>
          </w:tcPr>
          <w:p w14:paraId="3234367D" w14:textId="77777777" w:rsidR="00210EA0" w:rsidRDefault="00D72455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181B28FD" w14:textId="77777777" w:rsidR="00210EA0" w:rsidRDefault="00210EA0"/>
        </w:tc>
      </w:tr>
      <w:tr w:rsidR="00210EA0" w14:paraId="7EF39912" w14:textId="77777777">
        <w:trPr>
          <w:trHeight w:val="340"/>
        </w:trPr>
        <w:tc>
          <w:tcPr>
            <w:tcW w:w="2765" w:type="dxa"/>
          </w:tcPr>
          <w:p w14:paraId="51175F1A" w14:textId="77777777" w:rsidR="00210EA0" w:rsidRDefault="00D72455">
            <w:r>
              <w:rPr>
                <w:rFonts w:hint="eastAsia"/>
              </w:rPr>
              <w:t>域名服务器</w:t>
            </w:r>
          </w:p>
        </w:tc>
        <w:tc>
          <w:tcPr>
            <w:tcW w:w="2765" w:type="dxa"/>
          </w:tcPr>
          <w:p w14:paraId="08A85013" w14:textId="77777777" w:rsidR="00210EA0" w:rsidRDefault="00D72455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3C14A465" w14:textId="77777777" w:rsidR="00210EA0" w:rsidRDefault="00210EA0"/>
        </w:tc>
      </w:tr>
      <w:tr w:rsidR="00210EA0" w14:paraId="4CF3EDF2" w14:textId="77777777">
        <w:tc>
          <w:tcPr>
            <w:tcW w:w="2765" w:type="dxa"/>
          </w:tcPr>
          <w:p w14:paraId="62443455" w14:textId="77777777" w:rsidR="00210EA0" w:rsidRDefault="00D72455">
            <w:r>
              <w:rPr>
                <w:rFonts w:hint="eastAsia"/>
              </w:rPr>
              <w:t>CDN</w:t>
            </w:r>
          </w:p>
        </w:tc>
        <w:tc>
          <w:tcPr>
            <w:tcW w:w="2765" w:type="dxa"/>
          </w:tcPr>
          <w:p w14:paraId="6D989730" w14:textId="77777777" w:rsidR="00210EA0" w:rsidRDefault="00D72455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1ED0560" w14:textId="77777777" w:rsidR="00210EA0" w:rsidRDefault="00210EA0"/>
        </w:tc>
      </w:tr>
      <w:tr w:rsidR="00210EA0" w14:paraId="65136DA5" w14:textId="77777777">
        <w:tc>
          <w:tcPr>
            <w:tcW w:w="2765" w:type="dxa"/>
          </w:tcPr>
          <w:p w14:paraId="44FC2DFD" w14:textId="77777777" w:rsidR="00210EA0" w:rsidRDefault="00D72455">
            <w:r>
              <w:rPr>
                <w:rFonts w:hint="eastAsia"/>
              </w:rPr>
              <w:t>不是白名单</w:t>
            </w:r>
          </w:p>
        </w:tc>
        <w:tc>
          <w:tcPr>
            <w:tcW w:w="2765" w:type="dxa"/>
          </w:tcPr>
          <w:p w14:paraId="197D0AEB" w14:textId="77777777" w:rsidR="00210EA0" w:rsidRDefault="00D72455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D18A233" w14:textId="77777777" w:rsidR="00210EA0" w:rsidRDefault="00210EA0"/>
        </w:tc>
      </w:tr>
      <w:tr w:rsidR="00210EA0" w14:paraId="56288270" w14:textId="77777777">
        <w:trPr>
          <w:trHeight w:val="284"/>
        </w:trPr>
        <w:tc>
          <w:tcPr>
            <w:tcW w:w="2765" w:type="dxa"/>
          </w:tcPr>
          <w:p w14:paraId="35623B2B" w14:textId="77777777" w:rsidR="00210EA0" w:rsidRDefault="00D72455">
            <w:r>
              <w:rPr>
                <w:rFonts w:hint="eastAsia"/>
              </w:rPr>
              <w:t>其他</w:t>
            </w:r>
          </w:p>
        </w:tc>
        <w:tc>
          <w:tcPr>
            <w:tcW w:w="2765" w:type="dxa"/>
          </w:tcPr>
          <w:p w14:paraId="1484AD80" w14:textId="77777777" w:rsidR="00210EA0" w:rsidRDefault="00D72455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4100C8EA" w14:textId="77777777" w:rsidR="00210EA0" w:rsidRDefault="00210EA0"/>
        </w:tc>
      </w:tr>
    </w:tbl>
    <w:p w14:paraId="6B20DCD3" w14:textId="77777777" w:rsidR="00210EA0" w:rsidRDefault="00210EA0"/>
    <w:p w14:paraId="66C47832" w14:textId="77777777" w:rsidR="00210EA0" w:rsidRDefault="00210EA0"/>
    <w:p w14:paraId="1A440596" w14:textId="77777777" w:rsidR="00210EA0" w:rsidRDefault="00D72455">
      <w:pPr>
        <w:pStyle w:val="2"/>
      </w:pPr>
      <w:r>
        <w:rPr>
          <w:rFonts w:hint="eastAsia"/>
        </w:rPr>
        <w:t>攻击结果（</w:t>
      </w:r>
      <w:r>
        <w:rPr>
          <w:rFonts w:hint="eastAsia"/>
        </w:rPr>
        <w:t>attack</w:t>
      </w:r>
      <w:r>
        <w:t>_result</w:t>
      </w:r>
      <w:r>
        <w:rPr>
          <w:rFonts w:hint="eastAsia"/>
        </w:rPr>
        <w:t>）字典定义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0EA0" w14:paraId="74EDF0C8" w14:textId="77777777">
        <w:tc>
          <w:tcPr>
            <w:tcW w:w="2765" w:type="dxa"/>
          </w:tcPr>
          <w:p w14:paraId="3E9702CA" w14:textId="77777777" w:rsidR="00210EA0" w:rsidRDefault="00D72455">
            <w:r>
              <w:rPr>
                <w:rFonts w:hint="eastAsia"/>
              </w:rPr>
              <w:t>攻击结果</w:t>
            </w:r>
          </w:p>
        </w:tc>
        <w:tc>
          <w:tcPr>
            <w:tcW w:w="2765" w:type="dxa"/>
          </w:tcPr>
          <w:p w14:paraId="4252DB2C" w14:textId="77777777" w:rsidR="00210EA0" w:rsidRDefault="00D72455">
            <w:r>
              <w:rPr>
                <w:rFonts w:hint="eastAsia"/>
              </w:rPr>
              <w:t>取值</w:t>
            </w:r>
          </w:p>
        </w:tc>
        <w:tc>
          <w:tcPr>
            <w:tcW w:w="2766" w:type="dxa"/>
          </w:tcPr>
          <w:p w14:paraId="7FAEEE03" w14:textId="77777777" w:rsidR="00210EA0" w:rsidRDefault="00D72455">
            <w:r>
              <w:rPr>
                <w:rFonts w:hint="eastAsia"/>
              </w:rPr>
              <w:t>备注</w:t>
            </w:r>
          </w:p>
        </w:tc>
      </w:tr>
      <w:tr w:rsidR="00210EA0" w14:paraId="2EB3CCEC" w14:textId="77777777">
        <w:tc>
          <w:tcPr>
            <w:tcW w:w="2765" w:type="dxa"/>
          </w:tcPr>
          <w:p w14:paraId="673B270F" w14:textId="77777777" w:rsidR="00210EA0" w:rsidRDefault="00D72455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635654C5" w14:textId="77777777" w:rsidR="00210EA0" w:rsidRDefault="00D72455">
            <w:r>
              <w:rPr>
                <w:rFonts w:hint="eastAsia"/>
              </w:rPr>
              <w:t>企图</w:t>
            </w:r>
          </w:p>
        </w:tc>
        <w:tc>
          <w:tcPr>
            <w:tcW w:w="2766" w:type="dxa"/>
          </w:tcPr>
          <w:p w14:paraId="01FF001B" w14:textId="77777777" w:rsidR="00210EA0" w:rsidRDefault="00210EA0"/>
        </w:tc>
      </w:tr>
      <w:tr w:rsidR="00210EA0" w14:paraId="6D73F1E2" w14:textId="77777777">
        <w:trPr>
          <w:trHeight w:val="353"/>
        </w:trPr>
        <w:tc>
          <w:tcPr>
            <w:tcW w:w="2765" w:type="dxa"/>
          </w:tcPr>
          <w:p w14:paraId="42C94DA8" w14:textId="77777777" w:rsidR="00210EA0" w:rsidRDefault="00D7245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FB5014B" w14:textId="77777777" w:rsidR="00210EA0" w:rsidRDefault="00D72455">
            <w:r>
              <w:rPr>
                <w:rFonts w:hint="eastAsia"/>
              </w:rPr>
              <w:t>成功</w:t>
            </w:r>
          </w:p>
        </w:tc>
        <w:tc>
          <w:tcPr>
            <w:tcW w:w="2766" w:type="dxa"/>
          </w:tcPr>
          <w:p w14:paraId="1DFF7D3B" w14:textId="77777777" w:rsidR="00210EA0" w:rsidRDefault="00210EA0"/>
        </w:tc>
      </w:tr>
      <w:tr w:rsidR="00210EA0" w14:paraId="2810E1DA" w14:textId="77777777">
        <w:tc>
          <w:tcPr>
            <w:tcW w:w="2765" w:type="dxa"/>
          </w:tcPr>
          <w:p w14:paraId="141366D0" w14:textId="77777777" w:rsidR="00210EA0" w:rsidRDefault="00D72455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75BE8D8" w14:textId="77777777" w:rsidR="00210EA0" w:rsidRDefault="00D72455">
            <w:r>
              <w:rPr>
                <w:rFonts w:hint="eastAsia"/>
              </w:rPr>
              <w:t>失陷</w:t>
            </w:r>
          </w:p>
        </w:tc>
        <w:tc>
          <w:tcPr>
            <w:tcW w:w="2766" w:type="dxa"/>
          </w:tcPr>
          <w:p w14:paraId="2C00718C" w14:textId="77777777" w:rsidR="00210EA0" w:rsidRDefault="00210EA0"/>
        </w:tc>
      </w:tr>
      <w:tr w:rsidR="00210EA0" w14:paraId="060D4594" w14:textId="77777777">
        <w:tc>
          <w:tcPr>
            <w:tcW w:w="2765" w:type="dxa"/>
          </w:tcPr>
          <w:p w14:paraId="2AB52171" w14:textId="77777777" w:rsidR="00210EA0" w:rsidRDefault="00D72455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1D0BD34" w14:textId="77777777" w:rsidR="00210EA0" w:rsidRDefault="00D72455">
            <w:r>
              <w:rPr>
                <w:rFonts w:hint="eastAsia"/>
              </w:rPr>
              <w:t>失败</w:t>
            </w:r>
          </w:p>
        </w:tc>
        <w:tc>
          <w:tcPr>
            <w:tcW w:w="2766" w:type="dxa"/>
          </w:tcPr>
          <w:p w14:paraId="3FF71C81" w14:textId="77777777" w:rsidR="00210EA0" w:rsidRDefault="00210EA0"/>
        </w:tc>
      </w:tr>
    </w:tbl>
    <w:p w14:paraId="4632F889" w14:textId="77777777" w:rsidR="00210EA0" w:rsidRDefault="00210EA0"/>
    <w:p w14:paraId="2C757B55" w14:textId="77777777" w:rsidR="00210EA0" w:rsidRDefault="00210EA0"/>
    <w:p w14:paraId="3209445F" w14:textId="77777777" w:rsidR="00210EA0" w:rsidRDefault="00210EA0"/>
    <w:p w14:paraId="2890B7D8" w14:textId="77777777" w:rsidR="00210EA0" w:rsidRDefault="00210EA0"/>
    <w:p w14:paraId="52E9B04F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告警类型（alter_type）字典定义：</w:t>
      </w:r>
    </w:p>
    <w:tbl>
      <w:tblPr>
        <w:tblStyle w:val="af6"/>
        <w:tblW w:w="8364" w:type="dxa"/>
        <w:tblInd w:w="-13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694"/>
      </w:tblGrid>
      <w:tr w:rsidR="00210EA0" w14:paraId="4882D46F" w14:textId="77777777">
        <w:tc>
          <w:tcPr>
            <w:tcW w:w="2835" w:type="dxa"/>
          </w:tcPr>
          <w:p w14:paraId="6A1DB48B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  <w:tc>
          <w:tcPr>
            <w:tcW w:w="2835" w:type="dxa"/>
          </w:tcPr>
          <w:p w14:paraId="10A41D47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694" w:type="dxa"/>
          </w:tcPr>
          <w:p w14:paraId="0303EC09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10EA0" w14:paraId="19B345A2" w14:textId="77777777">
        <w:tc>
          <w:tcPr>
            <w:tcW w:w="2835" w:type="dxa"/>
          </w:tcPr>
          <w:p w14:paraId="5E1C84E2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0722CBCA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威胁情报</w:t>
            </w:r>
          </w:p>
        </w:tc>
        <w:tc>
          <w:tcPr>
            <w:tcW w:w="2694" w:type="dxa"/>
          </w:tcPr>
          <w:p w14:paraId="5CF0B742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3F91A480" w14:textId="77777777">
        <w:tc>
          <w:tcPr>
            <w:tcW w:w="2835" w:type="dxa"/>
          </w:tcPr>
          <w:p w14:paraId="0D83057C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7676314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DGA规则</w:t>
            </w:r>
          </w:p>
        </w:tc>
        <w:tc>
          <w:tcPr>
            <w:tcW w:w="2694" w:type="dxa"/>
          </w:tcPr>
          <w:p w14:paraId="2F4D325B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2C092EAB" w14:textId="77777777">
        <w:tc>
          <w:tcPr>
            <w:tcW w:w="2835" w:type="dxa"/>
          </w:tcPr>
          <w:p w14:paraId="51609B5D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835" w:type="dxa"/>
          </w:tcPr>
          <w:p w14:paraId="023528F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FastFlux</w:t>
            </w:r>
          </w:p>
        </w:tc>
        <w:tc>
          <w:tcPr>
            <w:tcW w:w="2694" w:type="dxa"/>
          </w:tcPr>
          <w:p w14:paraId="4C71279A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16543FCB" w14:textId="77777777">
        <w:tc>
          <w:tcPr>
            <w:tcW w:w="2835" w:type="dxa"/>
          </w:tcPr>
          <w:p w14:paraId="775019EE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835" w:type="dxa"/>
          </w:tcPr>
          <w:p w14:paraId="56FFA80F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DNS重绑定</w:t>
            </w:r>
          </w:p>
        </w:tc>
        <w:tc>
          <w:tcPr>
            <w:tcW w:w="2694" w:type="dxa"/>
          </w:tcPr>
          <w:p w14:paraId="28DF372B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0F506F32" w14:textId="77777777">
        <w:tc>
          <w:tcPr>
            <w:tcW w:w="2835" w:type="dxa"/>
          </w:tcPr>
          <w:p w14:paraId="39201A0D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835" w:type="dxa"/>
          </w:tcPr>
          <w:p w14:paraId="1F942D41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DNS反射放大攻击</w:t>
            </w:r>
          </w:p>
        </w:tc>
        <w:tc>
          <w:tcPr>
            <w:tcW w:w="2694" w:type="dxa"/>
          </w:tcPr>
          <w:p w14:paraId="1298E9DD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6538C0A0" w14:textId="77777777">
        <w:tc>
          <w:tcPr>
            <w:tcW w:w="2835" w:type="dxa"/>
          </w:tcPr>
          <w:p w14:paraId="1BC69593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835" w:type="dxa"/>
          </w:tcPr>
          <w:p w14:paraId="2C64FC0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IDN可疑域名</w:t>
            </w:r>
          </w:p>
        </w:tc>
        <w:tc>
          <w:tcPr>
            <w:tcW w:w="2694" w:type="dxa"/>
          </w:tcPr>
          <w:p w14:paraId="392540EE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3DFE537B" w14:textId="77777777">
        <w:tc>
          <w:tcPr>
            <w:tcW w:w="2835" w:type="dxa"/>
          </w:tcPr>
          <w:p w14:paraId="4D42B5FB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835" w:type="dxa"/>
          </w:tcPr>
          <w:p w14:paraId="134C41B1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Sinkhole</w:t>
            </w:r>
          </w:p>
        </w:tc>
        <w:tc>
          <w:tcPr>
            <w:tcW w:w="2694" w:type="dxa"/>
          </w:tcPr>
          <w:p w14:paraId="6F80DF2A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6AF4D53C" w14:textId="77777777">
        <w:tc>
          <w:tcPr>
            <w:tcW w:w="2835" w:type="dxa"/>
          </w:tcPr>
          <w:p w14:paraId="60D56E0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835" w:type="dxa"/>
          </w:tcPr>
          <w:p w14:paraId="76EABBEF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环路地址</w:t>
            </w:r>
          </w:p>
        </w:tc>
        <w:tc>
          <w:tcPr>
            <w:tcW w:w="2694" w:type="dxa"/>
          </w:tcPr>
          <w:p w14:paraId="2638C546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0B44024F" w14:textId="77777777">
        <w:tc>
          <w:tcPr>
            <w:tcW w:w="2835" w:type="dxa"/>
          </w:tcPr>
          <w:p w14:paraId="4DA5519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835" w:type="dxa"/>
          </w:tcPr>
          <w:p w14:paraId="5A37CBD2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可疑动态域名</w:t>
            </w:r>
          </w:p>
        </w:tc>
        <w:tc>
          <w:tcPr>
            <w:tcW w:w="2694" w:type="dxa"/>
          </w:tcPr>
          <w:p w14:paraId="29931972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44DC0F2C" w14:textId="77777777">
        <w:tc>
          <w:tcPr>
            <w:tcW w:w="2835" w:type="dxa"/>
          </w:tcPr>
          <w:p w14:paraId="4B1946A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14:paraId="23B81FC1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心跳域名</w:t>
            </w:r>
          </w:p>
        </w:tc>
        <w:tc>
          <w:tcPr>
            <w:tcW w:w="2694" w:type="dxa"/>
          </w:tcPr>
          <w:p w14:paraId="69A6F398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4791F28F" w14:textId="77777777">
        <w:tc>
          <w:tcPr>
            <w:tcW w:w="2835" w:type="dxa"/>
          </w:tcPr>
          <w:p w14:paraId="493ED59D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2835" w:type="dxa"/>
          </w:tcPr>
          <w:p w14:paraId="0A95BE95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DNS隐蔽通道</w:t>
            </w:r>
          </w:p>
        </w:tc>
        <w:tc>
          <w:tcPr>
            <w:tcW w:w="2694" w:type="dxa"/>
          </w:tcPr>
          <w:p w14:paraId="2DBD05BD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73C7F052" w14:textId="77777777">
        <w:tc>
          <w:tcPr>
            <w:tcW w:w="2835" w:type="dxa"/>
          </w:tcPr>
          <w:p w14:paraId="45133C0E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2835" w:type="dxa"/>
          </w:tcPr>
          <w:p w14:paraId="0DF3B257" w14:textId="77777777" w:rsidR="00210EA0" w:rsidRDefault="00D72455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黑名单</w:t>
            </w:r>
          </w:p>
        </w:tc>
        <w:tc>
          <w:tcPr>
            <w:tcW w:w="2694" w:type="dxa"/>
          </w:tcPr>
          <w:p w14:paraId="590D717F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585B7C2A" w14:textId="77777777" w:rsidR="00210EA0" w:rsidRDefault="00210EA0"/>
    <w:p w14:paraId="48B73332" w14:textId="77777777" w:rsidR="00210EA0" w:rsidRDefault="00210EA0"/>
    <w:p w14:paraId="3733DA22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ins w:id="42" w:author="yejinping" w:date="2019-08-06T20:03:00Z">
        <w:r>
          <w:rPr>
            <w:rFonts w:ascii="宋体" w:hAnsi="宋体" w:hint="eastAsia"/>
            <w:sz w:val="24"/>
            <w:szCs w:val="24"/>
          </w:rPr>
          <w:t xml:space="preserve"> </w:t>
        </w:r>
      </w:ins>
      <w:r>
        <w:rPr>
          <w:rFonts w:ascii="宋体" w:hAnsi="宋体" w:hint="eastAsia"/>
          <w:sz w:val="24"/>
          <w:szCs w:val="24"/>
        </w:rPr>
        <w:t>Dns 请求码（qcode）字典定义:</w:t>
      </w:r>
    </w:p>
    <w:p w14:paraId="5B442371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tbl>
      <w:tblPr>
        <w:tblStyle w:val="af6"/>
        <w:tblW w:w="4125" w:type="dxa"/>
        <w:tblLayout w:type="fixed"/>
        <w:tblLook w:val="04A0" w:firstRow="1" w:lastRow="0" w:firstColumn="1" w:lastColumn="0" w:noHBand="0" w:noVBand="1"/>
      </w:tblPr>
      <w:tblGrid>
        <w:gridCol w:w="1373"/>
        <w:gridCol w:w="1377"/>
        <w:gridCol w:w="1375"/>
      </w:tblGrid>
      <w:tr w:rsidR="00210EA0" w14:paraId="01DD282A" w14:textId="77777777">
        <w:tc>
          <w:tcPr>
            <w:tcW w:w="1373" w:type="dxa"/>
          </w:tcPr>
          <w:p w14:paraId="60107EC4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请求</w:t>
            </w:r>
            <w:r>
              <w:rPr>
                <w:rFonts w:ascii="宋体" w:eastAsia="宋体" w:hAnsi="宋体"/>
                <w:sz w:val="24"/>
                <w:szCs w:val="24"/>
              </w:rPr>
              <w:t>码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73DC0170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5A301687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10EA0" w14:paraId="738B0C4B" w14:textId="77777777">
        <w:tc>
          <w:tcPr>
            <w:tcW w:w="1373" w:type="dxa"/>
          </w:tcPr>
          <w:p w14:paraId="1C5A950C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5A14B345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672E3A9A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588BE94F" w14:textId="77777777">
        <w:tc>
          <w:tcPr>
            <w:tcW w:w="1373" w:type="dxa"/>
          </w:tcPr>
          <w:p w14:paraId="38639E18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60B4DA81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NS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152F7443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03D6E23B" w14:textId="77777777">
        <w:tc>
          <w:tcPr>
            <w:tcW w:w="1373" w:type="dxa"/>
          </w:tcPr>
          <w:p w14:paraId="0A8253AB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44D0840A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CNAME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0E6640F6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797EE4A5" w14:textId="77777777">
        <w:tc>
          <w:tcPr>
            <w:tcW w:w="1373" w:type="dxa"/>
          </w:tcPr>
          <w:p w14:paraId="65B1A223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6AA5F519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SOA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7BB8BEDB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61355775" w14:textId="77777777">
        <w:tc>
          <w:tcPr>
            <w:tcW w:w="1373" w:type="dxa"/>
          </w:tcPr>
          <w:p w14:paraId="14168F58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4085F11F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PTR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6D7FF70B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24832092" w14:textId="77777777">
        <w:tc>
          <w:tcPr>
            <w:tcW w:w="1373" w:type="dxa"/>
          </w:tcPr>
          <w:p w14:paraId="5669041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15CE9F01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MX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32B6A921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7E3DE8C6" w14:textId="77777777">
        <w:tc>
          <w:tcPr>
            <w:tcW w:w="1373" w:type="dxa"/>
          </w:tcPr>
          <w:p w14:paraId="558542C0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745EA50D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TXT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6DEED3BD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0CE82117" w14:textId="77777777">
        <w:tc>
          <w:tcPr>
            <w:tcW w:w="1373" w:type="dxa"/>
          </w:tcPr>
          <w:p w14:paraId="28180285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3C257545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AAAA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0410A073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521423BC" w14:textId="77777777">
        <w:tc>
          <w:tcPr>
            <w:tcW w:w="1373" w:type="dxa"/>
          </w:tcPr>
          <w:p w14:paraId="404A2382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7740F5E2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ANY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1225E022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69ABC3A7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7D7DCE22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Dns响应码（acode）字典定义：</w:t>
      </w:r>
    </w:p>
    <w:tbl>
      <w:tblPr>
        <w:tblStyle w:val="af6"/>
        <w:tblW w:w="4490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402"/>
        <w:gridCol w:w="1725"/>
        <w:gridCol w:w="1363"/>
      </w:tblGrid>
      <w:tr w:rsidR="00210EA0" w14:paraId="5BCA7F44" w14:textId="77777777">
        <w:tc>
          <w:tcPr>
            <w:tcW w:w="1402" w:type="dxa"/>
          </w:tcPr>
          <w:p w14:paraId="5E59E0D7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响应码</w:t>
            </w:r>
          </w:p>
        </w:tc>
        <w:tc>
          <w:tcPr>
            <w:tcW w:w="1725" w:type="dxa"/>
          </w:tcPr>
          <w:p w14:paraId="391386ED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63" w:type="dxa"/>
          </w:tcPr>
          <w:p w14:paraId="3D2BFE60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10EA0" w14:paraId="34BA0B21" w14:textId="77777777">
        <w:tc>
          <w:tcPr>
            <w:tcW w:w="1402" w:type="dxa"/>
          </w:tcPr>
          <w:p w14:paraId="02813E1B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725" w:type="dxa"/>
          </w:tcPr>
          <w:p w14:paraId="33384297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NOERROR</w:t>
            </w:r>
          </w:p>
        </w:tc>
        <w:tc>
          <w:tcPr>
            <w:tcW w:w="1363" w:type="dxa"/>
          </w:tcPr>
          <w:p w14:paraId="105F57DA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33815D19" w14:textId="77777777">
        <w:tc>
          <w:tcPr>
            <w:tcW w:w="1402" w:type="dxa"/>
          </w:tcPr>
          <w:p w14:paraId="6049CF0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25" w:type="dxa"/>
          </w:tcPr>
          <w:p w14:paraId="0A97F173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FORMERR</w:t>
            </w:r>
          </w:p>
        </w:tc>
        <w:tc>
          <w:tcPr>
            <w:tcW w:w="1363" w:type="dxa"/>
          </w:tcPr>
          <w:p w14:paraId="02167B35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0D740CED" w14:textId="77777777">
        <w:tc>
          <w:tcPr>
            <w:tcW w:w="1402" w:type="dxa"/>
          </w:tcPr>
          <w:p w14:paraId="04DD4E72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25" w:type="dxa"/>
          </w:tcPr>
          <w:p w14:paraId="39172509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SERVFAIL</w:t>
            </w:r>
          </w:p>
        </w:tc>
        <w:tc>
          <w:tcPr>
            <w:tcW w:w="1363" w:type="dxa"/>
          </w:tcPr>
          <w:p w14:paraId="47F497E5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3147D92E" w14:textId="77777777">
        <w:tc>
          <w:tcPr>
            <w:tcW w:w="1402" w:type="dxa"/>
          </w:tcPr>
          <w:p w14:paraId="3820A6AE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725" w:type="dxa"/>
          </w:tcPr>
          <w:p w14:paraId="57A73F18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NXDOMAIN</w:t>
            </w:r>
          </w:p>
        </w:tc>
        <w:tc>
          <w:tcPr>
            <w:tcW w:w="1363" w:type="dxa"/>
          </w:tcPr>
          <w:p w14:paraId="462C6C69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1B43E4DC" w14:textId="77777777">
        <w:tc>
          <w:tcPr>
            <w:tcW w:w="1402" w:type="dxa"/>
          </w:tcPr>
          <w:p w14:paraId="2C6375CE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725" w:type="dxa"/>
          </w:tcPr>
          <w:p w14:paraId="7EAB2D3C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NOTIMP</w:t>
            </w:r>
          </w:p>
        </w:tc>
        <w:tc>
          <w:tcPr>
            <w:tcW w:w="1363" w:type="dxa"/>
          </w:tcPr>
          <w:p w14:paraId="07F348FE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2CD4A080" w14:textId="77777777">
        <w:tc>
          <w:tcPr>
            <w:tcW w:w="1402" w:type="dxa"/>
          </w:tcPr>
          <w:p w14:paraId="16AF8253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725" w:type="dxa"/>
          </w:tcPr>
          <w:p w14:paraId="662758AE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REFUSED</w:t>
            </w:r>
          </w:p>
        </w:tc>
        <w:tc>
          <w:tcPr>
            <w:tcW w:w="1363" w:type="dxa"/>
          </w:tcPr>
          <w:p w14:paraId="0E8203B3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570C52A5" w14:textId="77777777">
        <w:tc>
          <w:tcPr>
            <w:tcW w:w="1402" w:type="dxa"/>
          </w:tcPr>
          <w:p w14:paraId="741E2A5C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725" w:type="dxa"/>
          </w:tcPr>
          <w:p w14:paraId="444BFFC9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YXDOMAIN</w:t>
            </w:r>
          </w:p>
        </w:tc>
        <w:tc>
          <w:tcPr>
            <w:tcW w:w="1363" w:type="dxa"/>
          </w:tcPr>
          <w:p w14:paraId="32A09F4E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7C69D55F" w14:textId="77777777">
        <w:tc>
          <w:tcPr>
            <w:tcW w:w="1402" w:type="dxa"/>
          </w:tcPr>
          <w:p w14:paraId="0ECB5F95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725" w:type="dxa"/>
          </w:tcPr>
          <w:p w14:paraId="2B1E903A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YXRRSET</w:t>
            </w:r>
          </w:p>
        </w:tc>
        <w:tc>
          <w:tcPr>
            <w:tcW w:w="1363" w:type="dxa"/>
          </w:tcPr>
          <w:p w14:paraId="4E8FC448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364E4DDC" w14:textId="77777777">
        <w:tc>
          <w:tcPr>
            <w:tcW w:w="1402" w:type="dxa"/>
          </w:tcPr>
          <w:p w14:paraId="032B87D7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725" w:type="dxa"/>
          </w:tcPr>
          <w:p w14:paraId="3806ECFE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NXRRSET</w:t>
            </w:r>
          </w:p>
        </w:tc>
        <w:tc>
          <w:tcPr>
            <w:tcW w:w="1363" w:type="dxa"/>
          </w:tcPr>
          <w:p w14:paraId="7CBE945A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0CCB1F0D" w14:textId="77777777">
        <w:tc>
          <w:tcPr>
            <w:tcW w:w="1402" w:type="dxa"/>
          </w:tcPr>
          <w:p w14:paraId="750DD2DA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725" w:type="dxa"/>
          </w:tcPr>
          <w:p w14:paraId="2E5EDE8C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NOTAUTH</w:t>
            </w:r>
          </w:p>
        </w:tc>
        <w:tc>
          <w:tcPr>
            <w:tcW w:w="1363" w:type="dxa"/>
          </w:tcPr>
          <w:p w14:paraId="088C6353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0D8D75EA" w14:textId="77777777">
        <w:tc>
          <w:tcPr>
            <w:tcW w:w="1402" w:type="dxa"/>
          </w:tcPr>
          <w:p w14:paraId="6772FC87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725" w:type="dxa"/>
          </w:tcPr>
          <w:p w14:paraId="414EB9D5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NOTZONE</w:t>
            </w:r>
          </w:p>
        </w:tc>
        <w:tc>
          <w:tcPr>
            <w:tcW w:w="1363" w:type="dxa"/>
          </w:tcPr>
          <w:p w14:paraId="043C04B6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06F1438A" w14:textId="77777777" w:rsidR="00210EA0" w:rsidRDefault="00210EA0">
      <w:pPr>
        <w:rPr>
          <w:rFonts w:ascii="宋体" w:eastAsia="宋体" w:hAnsi="宋体"/>
          <w:sz w:val="24"/>
          <w:szCs w:val="24"/>
        </w:rPr>
      </w:pPr>
    </w:p>
    <w:p w14:paraId="70B8BB14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Dns包类型（type）字典定义：</w:t>
      </w:r>
    </w:p>
    <w:tbl>
      <w:tblPr>
        <w:tblStyle w:val="af6"/>
        <w:tblW w:w="4490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402"/>
        <w:gridCol w:w="1725"/>
        <w:gridCol w:w="1363"/>
      </w:tblGrid>
      <w:tr w:rsidR="00210EA0" w14:paraId="43EED6FF" w14:textId="77777777">
        <w:tc>
          <w:tcPr>
            <w:tcW w:w="1402" w:type="dxa"/>
          </w:tcPr>
          <w:p w14:paraId="79EDE613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  <w:tc>
          <w:tcPr>
            <w:tcW w:w="1725" w:type="dxa"/>
          </w:tcPr>
          <w:p w14:paraId="36A051D3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363" w:type="dxa"/>
          </w:tcPr>
          <w:p w14:paraId="3F6FED49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10EA0" w14:paraId="27AB20ED" w14:textId="77777777">
        <w:tc>
          <w:tcPr>
            <w:tcW w:w="1402" w:type="dxa"/>
          </w:tcPr>
          <w:p w14:paraId="3CBAC76F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725" w:type="dxa"/>
          </w:tcPr>
          <w:p w14:paraId="6481BC2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请求包</w:t>
            </w:r>
          </w:p>
        </w:tc>
        <w:tc>
          <w:tcPr>
            <w:tcW w:w="1363" w:type="dxa"/>
          </w:tcPr>
          <w:p w14:paraId="601BDAF0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323944A5" w14:textId="77777777">
        <w:tc>
          <w:tcPr>
            <w:tcW w:w="1402" w:type="dxa"/>
          </w:tcPr>
          <w:p w14:paraId="6B1AE19D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25" w:type="dxa"/>
          </w:tcPr>
          <w:p w14:paraId="014E22C0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响应包</w:t>
            </w:r>
          </w:p>
        </w:tc>
        <w:tc>
          <w:tcPr>
            <w:tcW w:w="1363" w:type="dxa"/>
          </w:tcPr>
          <w:p w14:paraId="2D97C3A4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5A0B39A8" w14:textId="77777777" w:rsidR="00210EA0" w:rsidRDefault="00210EA0"/>
    <w:p w14:paraId="7BAFBDB4" w14:textId="77777777" w:rsidR="00210EA0" w:rsidRDefault="00D72455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置信度（confidence）字典定义：</w:t>
      </w:r>
    </w:p>
    <w:tbl>
      <w:tblPr>
        <w:tblStyle w:val="af6"/>
        <w:tblW w:w="4490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402"/>
        <w:gridCol w:w="1725"/>
        <w:gridCol w:w="1363"/>
      </w:tblGrid>
      <w:tr w:rsidR="00210EA0" w14:paraId="0381DD33" w14:textId="77777777">
        <w:tc>
          <w:tcPr>
            <w:tcW w:w="1402" w:type="dxa"/>
          </w:tcPr>
          <w:p w14:paraId="200D987B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  <w:tc>
          <w:tcPr>
            <w:tcW w:w="1725" w:type="dxa"/>
          </w:tcPr>
          <w:p w14:paraId="449F645A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363" w:type="dxa"/>
          </w:tcPr>
          <w:p w14:paraId="31D996FB" w14:textId="77777777" w:rsidR="00210EA0" w:rsidRDefault="00D72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10EA0" w14:paraId="3EF73B68" w14:textId="77777777">
        <w:tc>
          <w:tcPr>
            <w:tcW w:w="1402" w:type="dxa"/>
          </w:tcPr>
          <w:p w14:paraId="280FA1FB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25" w:type="dxa"/>
          </w:tcPr>
          <w:p w14:paraId="7AC5D35A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低</w:t>
            </w:r>
          </w:p>
        </w:tc>
        <w:tc>
          <w:tcPr>
            <w:tcW w:w="1363" w:type="dxa"/>
          </w:tcPr>
          <w:p w14:paraId="124A143E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7C752839" w14:textId="77777777">
        <w:tc>
          <w:tcPr>
            <w:tcW w:w="1402" w:type="dxa"/>
          </w:tcPr>
          <w:p w14:paraId="2DAED70E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25" w:type="dxa"/>
          </w:tcPr>
          <w:p w14:paraId="277CF87F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中</w:t>
            </w:r>
          </w:p>
        </w:tc>
        <w:tc>
          <w:tcPr>
            <w:tcW w:w="1363" w:type="dxa"/>
          </w:tcPr>
          <w:p w14:paraId="0055F3C3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6E1BB338" w14:textId="77777777">
        <w:tc>
          <w:tcPr>
            <w:tcW w:w="1402" w:type="dxa"/>
          </w:tcPr>
          <w:p w14:paraId="35950F3E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725" w:type="dxa"/>
          </w:tcPr>
          <w:p w14:paraId="32767B0A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363" w:type="dxa"/>
          </w:tcPr>
          <w:p w14:paraId="065B0D59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37B76BC6" w14:textId="77777777" w:rsidR="00210EA0" w:rsidRDefault="00210EA0">
      <w:pPr>
        <w:rPr>
          <w:ins w:id="43" w:author="yejinping" w:date="2019-08-06T20:00:00Z"/>
        </w:rPr>
      </w:pPr>
    </w:p>
    <w:p w14:paraId="12AE4B4C" w14:textId="1AEF09F6" w:rsidR="00F616B3" w:rsidRDefault="00965CAD" w:rsidP="00E25018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消息</w:t>
      </w:r>
      <w:r w:rsidR="00E33DB4" w:rsidRPr="00965CAD">
        <w:rPr>
          <w:rFonts w:ascii="宋体" w:hAnsi="宋体" w:hint="eastAsia"/>
          <w:sz w:val="24"/>
          <w:szCs w:val="24"/>
        </w:rPr>
        <w:t>类型</w:t>
      </w:r>
      <w:r>
        <w:rPr>
          <w:rFonts w:ascii="宋体" w:hAnsi="宋体" w:hint="eastAsia"/>
          <w:sz w:val="24"/>
          <w:szCs w:val="24"/>
        </w:rPr>
        <w:t>（message</w:t>
      </w:r>
      <w:r>
        <w:rPr>
          <w:rFonts w:ascii="宋体" w:hAnsi="宋体"/>
          <w:sz w:val="24"/>
          <w:szCs w:val="24"/>
        </w:rPr>
        <w:t>_type</w:t>
      </w:r>
      <w:r>
        <w:rPr>
          <w:rFonts w:ascii="宋体" w:hAnsi="宋体" w:hint="eastAsia"/>
          <w:sz w:val="24"/>
          <w:szCs w:val="24"/>
        </w:rPr>
        <w:t>）</w:t>
      </w:r>
      <w:r w:rsidR="00E33DB4" w:rsidRPr="00965CAD">
        <w:rPr>
          <w:rFonts w:ascii="宋体" w:hAnsi="宋体" w:hint="eastAsia"/>
          <w:sz w:val="24"/>
          <w:szCs w:val="24"/>
        </w:rPr>
        <w:t>字典</w:t>
      </w:r>
      <w:r>
        <w:rPr>
          <w:rFonts w:ascii="宋体" w:hAnsi="宋体" w:hint="eastAsia"/>
          <w:sz w:val="24"/>
          <w:szCs w:val="24"/>
        </w:rPr>
        <w:t>定义</w:t>
      </w:r>
    </w:p>
    <w:p w14:paraId="058DBB9A" w14:textId="77777777" w:rsidR="00E25018" w:rsidRPr="00E25018" w:rsidRDefault="00E25018" w:rsidP="00E25018"/>
    <w:tbl>
      <w:tblPr>
        <w:tblStyle w:val="af6"/>
        <w:tblW w:w="4490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402"/>
        <w:gridCol w:w="1725"/>
        <w:gridCol w:w="1363"/>
      </w:tblGrid>
      <w:tr w:rsidR="00210EA0" w14:paraId="30C1CD13" w14:textId="77777777">
        <w:tc>
          <w:tcPr>
            <w:tcW w:w="1402" w:type="dxa"/>
          </w:tcPr>
          <w:p w14:paraId="438B573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1725" w:type="dxa"/>
          </w:tcPr>
          <w:p w14:paraId="539D79B9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363" w:type="dxa"/>
          </w:tcPr>
          <w:p w14:paraId="5B539682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210EA0" w14:paraId="5ADA290E" w14:textId="77777777">
        <w:tc>
          <w:tcPr>
            <w:tcW w:w="1402" w:type="dxa"/>
          </w:tcPr>
          <w:p w14:paraId="15E50F32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25" w:type="dxa"/>
          </w:tcPr>
          <w:p w14:paraId="0F84BAF9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规则或ioc告警</w:t>
            </w:r>
          </w:p>
        </w:tc>
        <w:tc>
          <w:tcPr>
            <w:tcW w:w="1363" w:type="dxa"/>
          </w:tcPr>
          <w:p w14:paraId="720592B5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783A1A3B" w14:textId="77777777">
        <w:tc>
          <w:tcPr>
            <w:tcW w:w="1402" w:type="dxa"/>
          </w:tcPr>
          <w:p w14:paraId="7E65EF4D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25" w:type="dxa"/>
          </w:tcPr>
          <w:p w14:paraId="279A486C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dns告警</w:t>
            </w:r>
          </w:p>
        </w:tc>
        <w:tc>
          <w:tcPr>
            <w:tcW w:w="1363" w:type="dxa"/>
          </w:tcPr>
          <w:p w14:paraId="64D91CFE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0B9AB690" w14:textId="77777777">
        <w:tc>
          <w:tcPr>
            <w:tcW w:w="1402" w:type="dxa"/>
          </w:tcPr>
          <w:p w14:paraId="680D4118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725" w:type="dxa"/>
          </w:tcPr>
          <w:p w14:paraId="5F8712B4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沙箱告警</w:t>
            </w:r>
          </w:p>
        </w:tc>
        <w:tc>
          <w:tcPr>
            <w:tcW w:w="1363" w:type="dxa"/>
          </w:tcPr>
          <w:p w14:paraId="5BE56D30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495A69E9" w14:textId="77777777" w:rsidR="00210EA0" w:rsidRDefault="00210EA0"/>
    <w:p w14:paraId="2C9DE0F1" w14:textId="30BADCE1" w:rsidR="00F616B3" w:rsidRPr="00965CAD" w:rsidRDefault="00E33DB4" w:rsidP="00965CAD">
      <w:pPr>
        <w:pStyle w:val="2"/>
        <w:rPr>
          <w:rFonts w:ascii="宋体" w:hAnsi="宋体"/>
          <w:sz w:val="24"/>
          <w:szCs w:val="24"/>
        </w:rPr>
      </w:pPr>
      <w:r w:rsidRPr="00965CAD">
        <w:rPr>
          <w:rFonts w:ascii="宋体" w:hAnsi="宋体" w:hint="eastAsia"/>
          <w:sz w:val="24"/>
          <w:szCs w:val="24"/>
        </w:rPr>
        <w:t>白名单类型</w:t>
      </w:r>
      <w:r w:rsidR="00E25018">
        <w:rPr>
          <w:rFonts w:ascii="宋体" w:hAnsi="宋体" w:hint="eastAsia"/>
          <w:sz w:val="24"/>
          <w:szCs w:val="24"/>
        </w:rPr>
        <w:t>（white</w:t>
      </w:r>
      <w:r w:rsidR="00E25018">
        <w:rPr>
          <w:rFonts w:ascii="宋体" w:hAnsi="宋体"/>
          <w:sz w:val="24"/>
          <w:szCs w:val="24"/>
        </w:rPr>
        <w:t>_list</w:t>
      </w:r>
      <w:r w:rsidR="00E25018">
        <w:rPr>
          <w:rFonts w:ascii="宋体" w:hAnsi="宋体" w:hint="eastAsia"/>
          <w:sz w:val="24"/>
          <w:szCs w:val="24"/>
        </w:rPr>
        <w:t>）</w:t>
      </w:r>
      <w:r w:rsidRPr="00965CAD">
        <w:rPr>
          <w:rFonts w:ascii="宋体" w:hAnsi="宋体" w:hint="eastAsia"/>
          <w:sz w:val="24"/>
          <w:szCs w:val="24"/>
        </w:rPr>
        <w:t>字典</w:t>
      </w:r>
      <w:r w:rsidR="00E25018">
        <w:rPr>
          <w:rFonts w:ascii="宋体" w:hAnsi="宋体" w:hint="eastAsia"/>
          <w:sz w:val="24"/>
          <w:szCs w:val="24"/>
        </w:rPr>
        <w:t>定义</w:t>
      </w:r>
    </w:p>
    <w:p w14:paraId="3FCB5A76" w14:textId="77777777" w:rsidR="00210EA0" w:rsidRDefault="00210EA0"/>
    <w:tbl>
      <w:tblPr>
        <w:tblStyle w:val="af6"/>
        <w:tblW w:w="4490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402"/>
        <w:gridCol w:w="1725"/>
        <w:gridCol w:w="1363"/>
      </w:tblGrid>
      <w:tr w:rsidR="00210EA0" w14:paraId="13C82136" w14:textId="77777777">
        <w:tc>
          <w:tcPr>
            <w:tcW w:w="1402" w:type="dxa"/>
          </w:tcPr>
          <w:p w14:paraId="775A43B2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1725" w:type="dxa"/>
          </w:tcPr>
          <w:p w14:paraId="5CE3F3E8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363" w:type="dxa"/>
          </w:tcPr>
          <w:p w14:paraId="3010E905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210EA0" w14:paraId="141A6DEB" w14:textId="77777777">
        <w:tc>
          <w:tcPr>
            <w:tcW w:w="1402" w:type="dxa"/>
          </w:tcPr>
          <w:p w14:paraId="7FAED78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725" w:type="dxa"/>
          </w:tcPr>
          <w:p w14:paraId="718F37BF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不是白名单</w:t>
            </w:r>
          </w:p>
        </w:tc>
        <w:tc>
          <w:tcPr>
            <w:tcW w:w="1363" w:type="dxa"/>
          </w:tcPr>
          <w:p w14:paraId="1E5A9532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1443FCE8" w14:textId="77777777">
        <w:tc>
          <w:tcPr>
            <w:tcW w:w="1402" w:type="dxa"/>
          </w:tcPr>
          <w:p w14:paraId="54F7802D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25" w:type="dxa"/>
          </w:tcPr>
          <w:p w14:paraId="35FD13D7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cdn</w:t>
            </w:r>
          </w:p>
        </w:tc>
        <w:tc>
          <w:tcPr>
            <w:tcW w:w="1363" w:type="dxa"/>
          </w:tcPr>
          <w:p w14:paraId="48EF029C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036DDBFB" w14:textId="77777777">
        <w:tc>
          <w:tcPr>
            <w:tcW w:w="1402" w:type="dxa"/>
          </w:tcPr>
          <w:p w14:paraId="0F4A08C8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25" w:type="dxa"/>
          </w:tcPr>
          <w:p w14:paraId="263F927C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网络爬虫</w:t>
            </w:r>
          </w:p>
        </w:tc>
        <w:tc>
          <w:tcPr>
            <w:tcW w:w="1363" w:type="dxa"/>
          </w:tcPr>
          <w:p w14:paraId="6FE370DE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0D91EC60" w14:textId="77777777">
        <w:tc>
          <w:tcPr>
            <w:tcW w:w="1402" w:type="dxa"/>
          </w:tcPr>
          <w:p w14:paraId="289CCBE1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725" w:type="dxa"/>
          </w:tcPr>
          <w:p w14:paraId="22464A36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域名服务器</w:t>
            </w:r>
          </w:p>
        </w:tc>
        <w:tc>
          <w:tcPr>
            <w:tcW w:w="1363" w:type="dxa"/>
          </w:tcPr>
          <w:p w14:paraId="7D99BA6D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10EA0" w14:paraId="152959A6" w14:textId="77777777">
        <w:tc>
          <w:tcPr>
            <w:tcW w:w="1402" w:type="dxa"/>
          </w:tcPr>
          <w:p w14:paraId="3225CD42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725" w:type="dxa"/>
          </w:tcPr>
          <w:p w14:paraId="6F402129" w14:textId="77777777" w:rsidR="00210EA0" w:rsidRDefault="00D7245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其它</w:t>
            </w:r>
          </w:p>
        </w:tc>
        <w:tc>
          <w:tcPr>
            <w:tcW w:w="1363" w:type="dxa"/>
          </w:tcPr>
          <w:p w14:paraId="0A4506FA" w14:textId="77777777" w:rsidR="00210EA0" w:rsidRDefault="00210EA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6E60EAF3" w14:textId="77777777" w:rsidR="00210EA0" w:rsidRDefault="00210EA0"/>
    <w:p w14:paraId="17226E95" w14:textId="77777777" w:rsidR="00210EA0" w:rsidRDefault="00D72455">
      <w:pPr>
        <w:pStyle w:val="a5"/>
      </w:pPr>
      <w:r>
        <w:rPr>
          <w:rFonts w:hint="eastAsia"/>
        </w:rPr>
        <w:t>枚举类型对应值，</w:t>
      </w:r>
      <w:r>
        <w:rPr>
          <w:rFonts w:hint="eastAsia"/>
        </w:rPr>
        <w:t>.0</w:t>
      </w:r>
      <w:r>
        <w:rPr>
          <w:rFonts w:hint="eastAsia"/>
        </w:rPr>
        <w:t>为不是白名单</w:t>
      </w:r>
      <w:r>
        <w:rPr>
          <w:rFonts w:hint="eastAsia"/>
        </w:rPr>
        <w:t>.1</w:t>
      </w:r>
      <w:r>
        <w:rPr>
          <w:rFonts w:hint="eastAsia"/>
        </w:rPr>
        <w:t>为</w:t>
      </w:r>
      <w:r>
        <w:rPr>
          <w:rFonts w:hint="eastAsia"/>
        </w:rPr>
        <w:t>CDN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为网络爬虫，</w:t>
      </w:r>
      <w:r>
        <w:rPr>
          <w:rFonts w:hint="eastAsia"/>
        </w:rPr>
        <w:t>3</w:t>
      </w:r>
      <w:r>
        <w:rPr>
          <w:rFonts w:hint="eastAsia"/>
        </w:rPr>
        <w:t>为域名服务器，</w:t>
      </w:r>
      <w:r>
        <w:rPr>
          <w:rFonts w:hint="eastAsia"/>
        </w:rPr>
        <w:t>4</w:t>
      </w:r>
      <w:r>
        <w:rPr>
          <w:rFonts w:hint="eastAsia"/>
        </w:rPr>
        <w:t>为其它</w:t>
      </w:r>
    </w:p>
    <w:p w14:paraId="1EF8F8D0" w14:textId="77777777" w:rsidR="00210EA0" w:rsidRDefault="00210EA0"/>
    <w:p w14:paraId="506DFD42" w14:textId="77777777" w:rsidR="00210EA0" w:rsidRDefault="00210EA0">
      <w:pPr>
        <w:rPr>
          <w:rFonts w:hint="eastAsia"/>
        </w:rPr>
      </w:pPr>
    </w:p>
    <w:p w14:paraId="2699A193" w14:textId="77777777" w:rsidR="00F97EA9" w:rsidRDefault="00F97EA9" w:rsidP="00F97EA9">
      <w:pPr>
        <w:pStyle w:val="2"/>
        <w:rPr>
          <w:rFonts w:hint="eastAsia"/>
        </w:rPr>
      </w:pPr>
      <w:r>
        <w:rPr>
          <w:rFonts w:hint="eastAsia"/>
        </w:rPr>
        <w:t>攻击链（</w:t>
      </w:r>
      <w:r>
        <w:rPr>
          <w:rFonts w:hint="eastAsia"/>
        </w:rPr>
        <w:t>kill</w:t>
      </w:r>
      <w:r>
        <w:t>_chain,</w:t>
      </w:r>
      <w:r>
        <w:rPr>
          <w:rFonts w:hint="eastAsia"/>
        </w:rPr>
        <w:t>攻击阶段）字典定义</w:t>
      </w:r>
    </w:p>
    <w:tbl>
      <w:tblPr>
        <w:tblW w:w="7520" w:type="dxa"/>
        <w:tblInd w:w="113" w:type="dxa"/>
        <w:tblLook w:val="04A0" w:firstRow="1" w:lastRow="0" w:firstColumn="1" w:lastColumn="0" w:noHBand="0" w:noVBand="1"/>
      </w:tblPr>
      <w:tblGrid>
        <w:gridCol w:w="1497"/>
        <w:gridCol w:w="1164"/>
        <w:gridCol w:w="2570"/>
        <w:gridCol w:w="2289"/>
      </w:tblGrid>
      <w:tr w:rsidR="00F97EA9" w:rsidRPr="00F97EA9" w14:paraId="784EDF9F" w14:textId="77777777" w:rsidTr="00F97EA9">
        <w:trPr>
          <w:trHeight w:val="420"/>
        </w:trPr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F81BD"/>
            <w:noWrap/>
            <w:vAlign w:val="bottom"/>
            <w:hideMark/>
          </w:tcPr>
          <w:p w14:paraId="6ED83AA6" w14:textId="77777777" w:rsidR="00F97EA9" w:rsidRPr="00F97EA9" w:rsidRDefault="00F97EA9" w:rsidP="00F97EA9">
            <w:pPr>
              <w:jc w:val="center"/>
              <w:rPr>
                <w:rFonts w:ascii="DengXian" w:eastAsia="DengXian" w:hAnsi="DengXian"/>
                <w:color w:val="FFFFFF"/>
                <w:kern w:val="0"/>
                <w:sz w:val="32"/>
                <w:szCs w:val="32"/>
              </w:rPr>
            </w:pPr>
            <w:r w:rsidRPr="00F97EA9">
              <w:rPr>
                <w:rFonts w:ascii="DengXian" w:eastAsia="DengXian" w:hAnsi="DengXian" w:hint="eastAsia"/>
                <w:color w:val="FFFFFF"/>
                <w:kern w:val="0"/>
                <w:sz w:val="32"/>
                <w:szCs w:val="32"/>
              </w:rPr>
              <w:t>攻击链标签</w:t>
            </w:r>
          </w:p>
        </w:tc>
      </w:tr>
      <w:tr w:rsidR="00F97EA9" w:rsidRPr="00F97EA9" w14:paraId="54294600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4E5D791" w14:textId="77777777" w:rsidR="00F97EA9" w:rsidRPr="00F97EA9" w:rsidRDefault="00F97EA9" w:rsidP="00F97EA9">
            <w:pPr>
              <w:jc w:val="center"/>
              <w:rPr>
                <w:rFonts w:ascii="DengXian" w:eastAsia="DengXian" w:hAnsi="DengXian" w:hint="eastAsia"/>
                <w:color w:val="FFFFFF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FFFFFF"/>
                <w:kern w:val="0"/>
                <w:sz w:val="22"/>
              </w:rPr>
              <w:t>攻击链编号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08B9272" w14:textId="77777777" w:rsidR="00F97EA9" w:rsidRPr="00F97EA9" w:rsidRDefault="00F97EA9" w:rsidP="00F97EA9">
            <w:pPr>
              <w:jc w:val="center"/>
              <w:rPr>
                <w:rFonts w:ascii="DengXian" w:eastAsia="DengXian" w:hAnsi="DengXian" w:hint="eastAsia"/>
                <w:color w:val="FFFFFF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FFFFFF"/>
                <w:kern w:val="0"/>
                <w:sz w:val="22"/>
              </w:rPr>
              <w:t>一级标签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7DDECF" w14:textId="77777777" w:rsidR="00F97EA9" w:rsidRPr="00F97EA9" w:rsidRDefault="00F97EA9" w:rsidP="00F97EA9">
            <w:pPr>
              <w:jc w:val="center"/>
              <w:rPr>
                <w:rFonts w:ascii="DengXian" w:eastAsia="DengXian" w:hAnsi="DengXian" w:hint="eastAsia"/>
                <w:color w:val="FFFFFF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FFFFFF"/>
                <w:kern w:val="0"/>
                <w:sz w:val="22"/>
              </w:rPr>
              <w:t>二级标签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D951F0" w14:textId="77777777" w:rsidR="00F97EA9" w:rsidRPr="00F97EA9" w:rsidRDefault="00F97EA9" w:rsidP="00F97EA9">
            <w:pPr>
              <w:jc w:val="center"/>
              <w:rPr>
                <w:rFonts w:ascii="DengXian" w:eastAsia="DengXian" w:hAnsi="DengXian" w:hint="eastAsia"/>
                <w:color w:val="FFFFFF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FFFFFF"/>
                <w:kern w:val="0"/>
                <w:sz w:val="22"/>
              </w:rPr>
              <w:t>三级标签</w:t>
            </w:r>
          </w:p>
        </w:tc>
      </w:tr>
      <w:tr w:rsidR="00F97EA9" w:rsidRPr="00F97EA9" w14:paraId="3CF03A25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6F5879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0x01000000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0A1F812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侦察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B6836A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4DC27D0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7F96C863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6BE4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0x01010000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EA7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7D0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端口扫描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3130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5C018AF9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88E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0x01020000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16F3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41B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信息泄露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EB3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46297B40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652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0x01030000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265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E440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ip扫描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1C6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58AAE39F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2C4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0x01040000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6EF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261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子域名收集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E51A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0B2DD967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280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0x01050000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33A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02C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网络扫描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ABE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7CE8391B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F9F558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0x02000000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8462243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入侵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9D3065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56542E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6608B038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BD30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0x02010000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C85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36E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漏洞探测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3E3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0CC63BC0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4D0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0x02020000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DD7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EDE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漏洞利用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ADE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2A3FF77F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F245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0x02030000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F96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21C3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拒绝服务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0FE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3EF99A98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9029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0x02040000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6A9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A3E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暴力破解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E9A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41098273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7FA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0x02050000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F99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F4F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高危操作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AE60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56A42E84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4CF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0x02050100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969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3BC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42B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数据库操作</w:t>
            </w:r>
          </w:p>
        </w:tc>
      </w:tr>
      <w:tr w:rsidR="00F97EA9" w:rsidRPr="00F97EA9" w14:paraId="0D57907F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6055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0x02050200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89A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81C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41A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弱口令成功登录</w:t>
            </w:r>
          </w:p>
        </w:tc>
      </w:tr>
      <w:tr w:rsidR="00F97EA9" w:rsidRPr="00F97EA9" w14:paraId="633F3308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1B45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0x02050300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1CA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075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77EA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运行可疑文件</w:t>
            </w:r>
          </w:p>
        </w:tc>
      </w:tr>
      <w:tr w:rsidR="00F97EA9" w:rsidRPr="00F97EA9" w14:paraId="3E0A31CD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B0D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0x02050400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25E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0E6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E50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主动下载恶意程序</w:t>
            </w:r>
          </w:p>
        </w:tc>
      </w:tr>
      <w:tr w:rsidR="00F97EA9" w:rsidRPr="00F97EA9" w14:paraId="3177C966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688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0x02060000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E1D4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533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网络钓鱼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211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18009D37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178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0x02070000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AA0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C483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水坑攻击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9ED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14EAB35A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166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0x02080000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5BF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DCF5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物理攻击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6384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46E20264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499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0x02090000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84D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1B8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远程桌面被控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C15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0EC8E21D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A3B9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0x02090000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D18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7319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样本投递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695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32A8D0C2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973765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0x03000000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334F4C3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命令控制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19E92DE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7500B4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76B236B6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7460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0x03010000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4EC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1D10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主机受控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BBB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6ED23592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D3E9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0x03020000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6BC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C534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黑客工具上传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24F3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14576531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243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0x03030000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32E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D694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服务器中转行为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E5FA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75F033E7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B335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0x03040000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F11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BEE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提权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585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34B79A51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175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0x03050000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FFC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5934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关闭杀毒软件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F1CA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01984370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D74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0x03060000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FEC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404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主机信息获取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DE0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3E52A970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C154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0x03070000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A2B5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F45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恶意组件下载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676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399DA045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062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0x03080000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DA0A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AED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配置信息上报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359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3B4832ED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5CA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0x03090000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F1A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4BF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混合功能控制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1FD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26D5A986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944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0x030a0000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1E85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B84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命令控制服务器连接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14B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1FB8AF7B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44C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0x030b0000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A07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D4E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自身保护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ED20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034167E3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C6C5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0x030c0000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392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435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关闭防火墙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6D0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70763BBD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32F9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lastRenderedPageBreak/>
              <w:t>0x030d0000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6D8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84C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恶意文件写入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95D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14E3EEB5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B68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0x030e0000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007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76E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运行风险程序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754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3A7A0938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749402B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0x04000000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02F5DC2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横向渗透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2C8E6D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C60D938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024778F7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4F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0x04010000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4C5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A88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内网侦察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FCF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0F733AA8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435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0x04020000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4A5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9AC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嗅探攻击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CC0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052F6879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FA2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0x04030000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69B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1FC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内网漏洞探测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7CD3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55E466A5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97D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0x04040000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E6B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163A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内网漏洞利用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878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0FB0343A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9EC9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0x04050000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4C8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AF4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网络蠕虫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1C6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66D86698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5D03DE7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0x05000000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E3C6E5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目的执行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522252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FB898A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2EFD7587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D1E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0x05010000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47F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69C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文件下载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0D2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6DDC2010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9163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0x05020000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5889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43E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拖库行为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ECD9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65FA67E8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00D9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0x05030000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423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6F4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数据服务器连接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AF7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5A86536C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1CE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0x05040000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99CA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CC5A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资源消耗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56B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18435829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2A00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0x05050000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50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D1B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加密勒索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837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35A0136E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D92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0x05060000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EF0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AFA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挖矿行为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2D2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54BAEEAF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350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0x05070000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639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9E34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数据外泄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FE84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2C57AB55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9C8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0x05080000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7833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2D3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信息收集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9E60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5B4E0AA9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A94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0x05090000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FAF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687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键盘记录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8688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4C656FD7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FBEDF4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0x06000000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AE48D71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>痕迹清理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132627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AB9AFB" w14:textId="77777777" w:rsidR="00F97EA9" w:rsidRPr="00F97EA9" w:rsidRDefault="00F97EA9" w:rsidP="00F97EA9">
            <w:pPr>
              <w:rPr>
                <w:rFonts w:ascii="DengXian" w:eastAsia="DengXian" w:hAnsi="DengXian" w:hint="eastAsia"/>
                <w:color w:val="000000"/>
                <w:kern w:val="0"/>
                <w:sz w:val="22"/>
              </w:rPr>
            </w:pPr>
            <w:r w:rsidRPr="00F97EA9">
              <w:rPr>
                <w:rFonts w:ascii="DengXian" w:eastAsia="DengXian" w:hAnsi="DengXian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34CC600C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7115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0x06010000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14A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7B2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文件删除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052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09BCB3EF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77E4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0x06010100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1CE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90C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DBDF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后门删除</w:t>
            </w:r>
          </w:p>
        </w:tc>
      </w:tr>
      <w:tr w:rsidR="00F97EA9" w:rsidRPr="00F97EA9" w14:paraId="6AC0D7AE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9AF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0x06020000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9F9E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387A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关闭攻击服务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967B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7F9E78ED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16BD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0x06030000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130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8AA7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清除日志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0A99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7EA9" w:rsidRPr="00F97EA9" w14:paraId="681C9196" w14:textId="77777777" w:rsidTr="00F97EA9">
        <w:trPr>
          <w:trHeight w:val="30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2B22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0x06040000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AE1C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64A1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>凭据清理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4316" w14:textId="77777777" w:rsidR="00F97EA9" w:rsidRPr="00F97EA9" w:rsidRDefault="00F97EA9" w:rsidP="00F97EA9">
            <w:pPr>
              <w:rPr>
                <w:rFonts w:ascii="仿宋" w:eastAsia="仿宋" w:hAnsi="仿宋" w:hint="eastAsia"/>
                <w:color w:val="000000"/>
                <w:kern w:val="0"/>
                <w:sz w:val="22"/>
              </w:rPr>
            </w:pPr>
            <w:r w:rsidRPr="00F97EA9"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B0A053B" w14:textId="77777777" w:rsidR="00F97EA9" w:rsidRDefault="00F97EA9" w:rsidP="00F97EA9">
      <w:pPr>
        <w:rPr>
          <w:rFonts w:hint="eastAsia"/>
        </w:rPr>
      </w:pPr>
    </w:p>
    <w:p w14:paraId="3A7764D4" w14:textId="77777777" w:rsidR="00F97EA9" w:rsidRDefault="00F97EA9" w:rsidP="00F97EA9">
      <w:pPr>
        <w:rPr>
          <w:rFonts w:hint="eastAsia"/>
        </w:rPr>
      </w:pPr>
    </w:p>
    <w:p w14:paraId="1163DBEE" w14:textId="77777777" w:rsidR="00F97EA9" w:rsidRDefault="00F97EA9" w:rsidP="00F97EA9">
      <w:pPr>
        <w:pStyle w:val="2"/>
        <w:rPr>
          <w:rFonts w:hint="eastAsia"/>
        </w:rPr>
      </w:pPr>
      <w:r>
        <w:rPr>
          <w:rFonts w:hint="eastAsia"/>
        </w:rPr>
        <w:t>传输层协议（</w:t>
      </w:r>
      <w:r>
        <w:rPr>
          <w:rFonts w:hint="eastAsia"/>
        </w:rPr>
        <w:t>tproto</w:t>
      </w:r>
      <w:r>
        <w:rPr>
          <w:rFonts w:hint="eastAsia"/>
        </w:rPr>
        <w:t>）字典定义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EA9" w14:paraId="6E4241BA" w14:textId="77777777" w:rsidTr="00F97EA9">
        <w:tc>
          <w:tcPr>
            <w:tcW w:w="2840" w:type="dxa"/>
          </w:tcPr>
          <w:p w14:paraId="3EF8F4CE" w14:textId="77777777" w:rsidR="00F97EA9" w:rsidRDefault="00F97EA9" w:rsidP="00F97EA9">
            <w:pPr>
              <w:rPr>
                <w:rFonts w:hint="eastAsia"/>
              </w:rPr>
            </w:pPr>
            <w:r>
              <w:rPr>
                <w:rFonts w:hint="eastAsia"/>
              </w:rPr>
              <w:t>协议名称</w:t>
            </w:r>
          </w:p>
        </w:tc>
        <w:tc>
          <w:tcPr>
            <w:tcW w:w="2841" w:type="dxa"/>
          </w:tcPr>
          <w:p w14:paraId="6FD45747" w14:textId="77777777" w:rsidR="00F97EA9" w:rsidRDefault="00F97EA9" w:rsidP="00F97EA9">
            <w:pPr>
              <w:rPr>
                <w:rFonts w:hint="eastAsia"/>
              </w:rPr>
            </w:pPr>
            <w:r>
              <w:rPr>
                <w:rFonts w:hint="eastAsia"/>
              </w:rPr>
              <w:t>协议编号</w:t>
            </w:r>
          </w:p>
        </w:tc>
        <w:tc>
          <w:tcPr>
            <w:tcW w:w="2841" w:type="dxa"/>
          </w:tcPr>
          <w:p w14:paraId="402533D5" w14:textId="77777777" w:rsidR="00F97EA9" w:rsidRDefault="00F97EA9" w:rsidP="00F97EA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97EA9" w14:paraId="70B8FC68" w14:textId="77777777" w:rsidTr="00F97EA9">
        <w:tc>
          <w:tcPr>
            <w:tcW w:w="2840" w:type="dxa"/>
          </w:tcPr>
          <w:p w14:paraId="7EE0641E" w14:textId="77777777" w:rsidR="00F97EA9" w:rsidRDefault="00F97EA9" w:rsidP="00F97EA9">
            <w:pPr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</w:p>
        </w:tc>
        <w:tc>
          <w:tcPr>
            <w:tcW w:w="2841" w:type="dxa"/>
          </w:tcPr>
          <w:p w14:paraId="016DD44E" w14:textId="77777777" w:rsidR="00F97EA9" w:rsidRDefault="00F97EA9" w:rsidP="00F97EA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14:paraId="6D765C1F" w14:textId="77777777" w:rsidR="00F97EA9" w:rsidRDefault="00F97EA9" w:rsidP="00F97EA9">
            <w:pPr>
              <w:rPr>
                <w:rFonts w:hint="eastAsia"/>
              </w:rPr>
            </w:pPr>
          </w:p>
        </w:tc>
      </w:tr>
      <w:tr w:rsidR="00F97EA9" w14:paraId="5374B447" w14:textId="77777777" w:rsidTr="00F97EA9">
        <w:tc>
          <w:tcPr>
            <w:tcW w:w="2840" w:type="dxa"/>
          </w:tcPr>
          <w:p w14:paraId="03B823C9" w14:textId="77777777" w:rsidR="00F97EA9" w:rsidRDefault="00F97EA9" w:rsidP="00F97EA9">
            <w:pPr>
              <w:rPr>
                <w:rFonts w:hint="eastAsia"/>
              </w:rPr>
            </w:pPr>
            <w:r>
              <w:rPr>
                <w:rFonts w:hint="eastAsia"/>
              </w:rPr>
              <w:t>UDP</w:t>
            </w:r>
          </w:p>
        </w:tc>
        <w:tc>
          <w:tcPr>
            <w:tcW w:w="2841" w:type="dxa"/>
          </w:tcPr>
          <w:p w14:paraId="4A418F31" w14:textId="77777777" w:rsidR="00F97EA9" w:rsidRDefault="00F97EA9" w:rsidP="00F97EA9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841" w:type="dxa"/>
          </w:tcPr>
          <w:p w14:paraId="501F14FB" w14:textId="77777777" w:rsidR="00F97EA9" w:rsidRDefault="00F97EA9" w:rsidP="00F97EA9">
            <w:pPr>
              <w:rPr>
                <w:rFonts w:hint="eastAsia"/>
              </w:rPr>
            </w:pPr>
          </w:p>
        </w:tc>
      </w:tr>
    </w:tbl>
    <w:p w14:paraId="3F34F27E" w14:textId="77777777" w:rsidR="00F97EA9" w:rsidRDefault="00F97EA9" w:rsidP="00F97EA9">
      <w:pPr>
        <w:rPr>
          <w:rFonts w:hint="eastAsia"/>
        </w:rPr>
      </w:pPr>
    </w:p>
    <w:p w14:paraId="5311F54A" w14:textId="77777777" w:rsidR="008A1315" w:rsidRDefault="008A1315" w:rsidP="00F97EA9">
      <w:pPr>
        <w:rPr>
          <w:rFonts w:hint="eastAsia"/>
        </w:rPr>
      </w:pPr>
    </w:p>
    <w:p w14:paraId="72FBF444" w14:textId="048E8875" w:rsidR="008A1315" w:rsidRDefault="008A1315" w:rsidP="008A1315">
      <w:pPr>
        <w:pStyle w:val="2"/>
        <w:rPr>
          <w:rFonts w:hint="eastAsia"/>
        </w:rPr>
      </w:pPr>
      <w:r>
        <w:rPr>
          <w:rFonts w:hint="eastAsia"/>
        </w:rPr>
        <w:t>应用层协议（</w:t>
      </w:r>
      <w:r>
        <w:rPr>
          <w:rFonts w:hint="eastAsia"/>
        </w:rPr>
        <w:t>appid</w:t>
      </w:r>
      <w:r>
        <w:rPr>
          <w:rFonts w:hint="eastAsia"/>
        </w:rPr>
        <w:t>）字典定义</w:t>
      </w:r>
    </w:p>
    <w:tbl>
      <w:tblPr>
        <w:tblW w:w="5160" w:type="dxa"/>
        <w:tblInd w:w="113" w:type="dxa"/>
        <w:tblLook w:val="04A0" w:firstRow="1" w:lastRow="0" w:firstColumn="1" w:lastColumn="0" w:noHBand="0" w:noVBand="1"/>
      </w:tblPr>
      <w:tblGrid>
        <w:gridCol w:w="1960"/>
        <w:gridCol w:w="1900"/>
        <w:gridCol w:w="1300"/>
      </w:tblGrid>
      <w:tr w:rsidR="008A1315" w:rsidRPr="008A1315" w14:paraId="2EB75009" w14:textId="77777777" w:rsidTr="008A1315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E101" w14:textId="77777777" w:rsidR="008A1315" w:rsidRPr="008A1315" w:rsidRDefault="008A1315" w:rsidP="00E42377">
            <w:pPr>
              <w:jc w:val="center"/>
              <w:rPr>
                <w:rFonts w:ascii="宋体" w:eastAsia="宋体" w:hAnsi="宋体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应用层协议编号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E2AC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应用层协议名称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84E7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A1315" w:rsidRPr="008A1315" w14:paraId="43A80BFC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3300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6DA7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netbios-ss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73AA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6A6187A7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AA7A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BB52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smtp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310D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08A28C13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F9E5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9311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h245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DAF3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43534E61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68AD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A264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nfs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C598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0E8E87A1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CA4F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lastRenderedPageBreak/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2832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pptp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C46D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740BE45B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F2E6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1900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ssl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FEB9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40F9C81B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7F82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48DC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db2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0753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2BACB099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7C30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291D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imap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F1B0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06C3A2F2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B83F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1A7B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t3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D979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3630FB6C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C2EE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F3F5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wins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F37E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7433D872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1F20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CDA4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t_120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DD33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17636EAB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956A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AAB3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cvs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486E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5D618D86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4D44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1DEC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ftp-data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8FA5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64F5C51F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3B14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293B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ftp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BAC4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54EE0987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20E3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6A26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radius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0ACC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3718D451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5C94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801F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dhcp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DD63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511CCA6D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FE7E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0428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telnet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7150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435E45D4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928F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656B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pop3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A22C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2A6ECD71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B9AC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C54B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ldap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7E80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28A88C3F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32D3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D37E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teamviewer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78F1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0BBF45D8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066E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96FC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http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000A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2F8F9ECF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2A83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C287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oracle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6DD7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17DDF27E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2C8A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6C98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msrpc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E17B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60FA0B5F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9833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C0DB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mssql-db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73B7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3EC22CFF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17D2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CB19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postgres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6902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4BA41887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001D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2B56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nntp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2AB4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565C44F9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C46A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FA63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irc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86C0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7106A88A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DA67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6202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kerberos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B03C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5E9927AE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9F8F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FA4D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ntp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5582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6A28C2BA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14AE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2237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rpc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6B00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4740C3EF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50B5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0240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sybase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2A90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6941E8F3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77B3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D9A1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mongodb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D9E5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68B66F94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AC6A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14D5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vnc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FD4D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7B970FB9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35D3A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5974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netbios-ns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99BF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02C0C916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1627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D060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dns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D69A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441276C6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FD47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4DAF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smb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0897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68ADF6E8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75AE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4F54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snmp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2F6B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20067810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16B8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7506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mysql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3B7A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4F3E7B8E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AEE4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39B2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cotp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2579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2956F0F0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E64E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1182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ssh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27387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368226F8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FA70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4698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tftp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1FFD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4EA92251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CDE3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0567B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icq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7E6F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1315" w:rsidRPr="008A1315" w14:paraId="3B5CAD2A" w14:textId="77777777" w:rsidTr="008A1315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6DE5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B652" w14:textId="77777777" w:rsidR="008A1315" w:rsidRPr="008A1315" w:rsidRDefault="008A1315" w:rsidP="00E42377">
            <w:pPr>
              <w:jc w:val="center"/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>rtsp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303F" w14:textId="77777777" w:rsidR="008A1315" w:rsidRPr="008A1315" w:rsidRDefault="008A1315" w:rsidP="008A1315">
            <w:pPr>
              <w:rPr>
                <w:rFonts w:ascii="宋体" w:eastAsia="宋体" w:hAnsi="宋体" w:hint="eastAsia"/>
                <w:color w:val="000000"/>
                <w:kern w:val="0"/>
                <w:sz w:val="22"/>
              </w:rPr>
            </w:pPr>
            <w:r w:rsidRPr="008A1315">
              <w:rPr>
                <w:rFonts w:ascii="宋体" w:eastAsia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6D6D37B" w14:textId="77777777" w:rsidR="008A1315" w:rsidRPr="00F97EA9" w:rsidRDefault="008A1315" w:rsidP="00F97EA9">
      <w:pPr>
        <w:rPr>
          <w:rFonts w:hint="eastAsia"/>
        </w:rPr>
      </w:pPr>
    </w:p>
    <w:sectPr w:rsidR="008A1315" w:rsidRPr="00F97EA9" w:rsidSect="00E33DB4"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LC" w:date="2019-06-28T17:52:00Z" w:initials="L">
    <w:p w14:paraId="710B13F0" w14:textId="77777777" w:rsidR="00965CAD" w:rsidRDefault="00965CAD">
      <w:pPr>
        <w:pStyle w:val="a5"/>
      </w:pPr>
      <w:r>
        <w:rPr>
          <w:rFonts w:hint="eastAsia"/>
        </w:rPr>
        <w:t>数据传输采是否采用网络字节序，若采用网络字节序，所有端口是是否需要使用</w:t>
      </w:r>
      <w:r>
        <w:rPr>
          <w:rFonts w:hint="eastAsia"/>
        </w:rPr>
        <w:t>uint16</w:t>
      </w:r>
      <w:r>
        <w:rPr>
          <w:rFonts w:hint="eastAsia"/>
        </w:rPr>
        <w:t>的类型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0B13F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58664" w14:textId="77777777" w:rsidR="005907C0" w:rsidRDefault="005907C0">
      <w:r>
        <w:separator/>
      </w:r>
    </w:p>
  </w:endnote>
  <w:endnote w:type="continuationSeparator" w:id="0">
    <w:p w14:paraId="59BAE140" w14:textId="77777777" w:rsidR="005907C0" w:rsidRDefault="0059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61BAE" w14:textId="77777777" w:rsidR="00965CAD" w:rsidRDefault="00965CAD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AA6E7C" w:rsidRPr="00AA6E7C">
      <w:rPr>
        <w:noProof/>
        <w:lang w:val="zh-CN"/>
      </w:rPr>
      <w:t>15</w:t>
    </w:r>
    <w:r>
      <w:fldChar w:fldCharType="end"/>
    </w:r>
  </w:p>
  <w:p w14:paraId="4530B5FB" w14:textId="77777777" w:rsidR="00965CAD" w:rsidRDefault="00965CAD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A6C11" w14:textId="77777777" w:rsidR="005907C0" w:rsidRDefault="005907C0">
      <w:r>
        <w:separator/>
      </w:r>
    </w:p>
  </w:footnote>
  <w:footnote w:type="continuationSeparator" w:id="0">
    <w:p w14:paraId="7D48B969" w14:textId="77777777" w:rsidR="005907C0" w:rsidRDefault="00590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15B1"/>
    <w:multiLevelType w:val="multilevel"/>
    <w:tmpl w:val="0A1215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BA63A3"/>
    <w:multiLevelType w:val="multilevel"/>
    <w:tmpl w:val="44BA63A3"/>
    <w:lvl w:ilvl="0">
      <w:start w:val="1"/>
      <w:numFmt w:val="none"/>
      <w:pStyle w:val="Y"/>
      <w:suff w:val="nothing"/>
      <w:lvlText w:val="——"/>
      <w:lvlJc w:val="left"/>
      <w:pPr>
        <w:ind w:left="992" w:hanging="482"/>
      </w:pPr>
      <w:rPr>
        <w:rFonts w:ascii="宋体" w:eastAsia="宋体" w:hint="eastAsia"/>
      </w:rPr>
    </w:lvl>
    <w:lvl w:ilvl="1">
      <w:start w:val="1"/>
      <w:numFmt w:val="bullet"/>
      <w:pStyle w:val="Y0"/>
      <w:lvlText w:val=""/>
      <w:lvlJc w:val="left"/>
      <w:pPr>
        <w:tabs>
          <w:tab w:val="left" w:pos="1457"/>
        </w:tabs>
        <w:ind w:left="1457" w:hanging="380"/>
      </w:pPr>
      <w:rPr>
        <w:rFonts w:ascii="Wingdings" w:hAnsi="Wingdings" w:hint="default"/>
        <w:sz w:val="18"/>
      </w:rPr>
    </w:lvl>
    <w:lvl w:ilvl="2">
      <w:start w:val="1"/>
      <w:numFmt w:val="bullet"/>
      <w:pStyle w:val="Y1"/>
      <w:lvlText w:val=""/>
      <w:lvlJc w:val="left"/>
      <w:pPr>
        <w:tabs>
          <w:tab w:val="left" w:pos="1928"/>
        </w:tabs>
        <w:ind w:left="1928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E88463E"/>
    <w:multiLevelType w:val="multilevel"/>
    <w:tmpl w:val="5E88463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9687A6E"/>
    <w:multiLevelType w:val="multilevel"/>
    <w:tmpl w:val="69687A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0E5A29"/>
    <w:multiLevelType w:val="multilevel"/>
    <w:tmpl w:val="750E5A29"/>
    <w:lvl w:ilvl="0">
      <w:start w:val="1"/>
      <w:numFmt w:val="decimal"/>
      <w:pStyle w:val="Y2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Y3"/>
      <w:suff w:val="nothing"/>
      <w:lvlText w:val="%1.%2　"/>
      <w:lvlJc w:val="left"/>
      <w:pPr>
        <w:ind w:left="142" w:firstLine="0"/>
      </w:pPr>
    </w:lvl>
    <w:lvl w:ilvl="2">
      <w:start w:val="1"/>
      <w:numFmt w:val="decimal"/>
      <w:pStyle w:val="Y4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Y5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Y6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Y7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">
    <w15:presenceInfo w15:providerId="None" w15:userId="LC"/>
  </w15:person>
  <w15:person w15:author="yejinping">
    <w15:presenceInfo w15:providerId="None" w15:userId="yejin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0B50"/>
    <w:rsid w:val="000106F4"/>
    <w:rsid w:val="00011562"/>
    <w:rsid w:val="00011C3F"/>
    <w:rsid w:val="00012251"/>
    <w:rsid w:val="00023FE0"/>
    <w:rsid w:val="00027942"/>
    <w:rsid w:val="0003384A"/>
    <w:rsid w:val="00033A68"/>
    <w:rsid w:val="00033AB9"/>
    <w:rsid w:val="00034153"/>
    <w:rsid w:val="00037512"/>
    <w:rsid w:val="00047A77"/>
    <w:rsid w:val="00051247"/>
    <w:rsid w:val="0005464F"/>
    <w:rsid w:val="000559B6"/>
    <w:rsid w:val="00061ABF"/>
    <w:rsid w:val="000636EF"/>
    <w:rsid w:val="00063F07"/>
    <w:rsid w:val="00065179"/>
    <w:rsid w:val="00067E67"/>
    <w:rsid w:val="0008302E"/>
    <w:rsid w:val="00085E12"/>
    <w:rsid w:val="00085F49"/>
    <w:rsid w:val="000869CF"/>
    <w:rsid w:val="00086BBE"/>
    <w:rsid w:val="00093B4D"/>
    <w:rsid w:val="00093C59"/>
    <w:rsid w:val="00094B4E"/>
    <w:rsid w:val="00096D75"/>
    <w:rsid w:val="000A515D"/>
    <w:rsid w:val="000A60D1"/>
    <w:rsid w:val="000A7685"/>
    <w:rsid w:val="000B41A5"/>
    <w:rsid w:val="000C70D7"/>
    <w:rsid w:val="000D3F4F"/>
    <w:rsid w:val="000D737F"/>
    <w:rsid w:val="000E418D"/>
    <w:rsid w:val="000E515E"/>
    <w:rsid w:val="000F153F"/>
    <w:rsid w:val="000F2965"/>
    <w:rsid w:val="000F44D9"/>
    <w:rsid w:val="000F76A5"/>
    <w:rsid w:val="000F7C17"/>
    <w:rsid w:val="00106883"/>
    <w:rsid w:val="00111866"/>
    <w:rsid w:val="00115B91"/>
    <w:rsid w:val="00115CAC"/>
    <w:rsid w:val="001202EE"/>
    <w:rsid w:val="00120552"/>
    <w:rsid w:val="001223E3"/>
    <w:rsid w:val="001236D4"/>
    <w:rsid w:val="00124070"/>
    <w:rsid w:val="00124CD3"/>
    <w:rsid w:val="00124EB9"/>
    <w:rsid w:val="00125933"/>
    <w:rsid w:val="00134D81"/>
    <w:rsid w:val="00136E6A"/>
    <w:rsid w:val="0014080D"/>
    <w:rsid w:val="00141B9A"/>
    <w:rsid w:val="00143A69"/>
    <w:rsid w:val="001453FD"/>
    <w:rsid w:val="00147EE2"/>
    <w:rsid w:val="00161B9E"/>
    <w:rsid w:val="00163293"/>
    <w:rsid w:val="00163E21"/>
    <w:rsid w:val="001666F5"/>
    <w:rsid w:val="00170A6E"/>
    <w:rsid w:val="00170F5B"/>
    <w:rsid w:val="00172614"/>
    <w:rsid w:val="00174759"/>
    <w:rsid w:val="00175341"/>
    <w:rsid w:val="00175401"/>
    <w:rsid w:val="00175E66"/>
    <w:rsid w:val="0017639D"/>
    <w:rsid w:val="001774C1"/>
    <w:rsid w:val="00177BC3"/>
    <w:rsid w:val="00177F55"/>
    <w:rsid w:val="0018041C"/>
    <w:rsid w:val="001814B6"/>
    <w:rsid w:val="0018260C"/>
    <w:rsid w:val="00185B7E"/>
    <w:rsid w:val="00186BB0"/>
    <w:rsid w:val="0018704A"/>
    <w:rsid w:val="001901CE"/>
    <w:rsid w:val="0019044F"/>
    <w:rsid w:val="00193019"/>
    <w:rsid w:val="00193F23"/>
    <w:rsid w:val="001A4411"/>
    <w:rsid w:val="001A7449"/>
    <w:rsid w:val="001C0AC1"/>
    <w:rsid w:val="001C3900"/>
    <w:rsid w:val="001C66F2"/>
    <w:rsid w:val="001C70C7"/>
    <w:rsid w:val="001D219D"/>
    <w:rsid w:val="001D5B9C"/>
    <w:rsid w:val="001D6408"/>
    <w:rsid w:val="001D6487"/>
    <w:rsid w:val="001E0B5D"/>
    <w:rsid w:val="001E33AA"/>
    <w:rsid w:val="001E3537"/>
    <w:rsid w:val="001F163D"/>
    <w:rsid w:val="001F2A1D"/>
    <w:rsid w:val="001F2FEA"/>
    <w:rsid w:val="001F3700"/>
    <w:rsid w:val="002016C2"/>
    <w:rsid w:val="0020631A"/>
    <w:rsid w:val="002070E8"/>
    <w:rsid w:val="00210EA0"/>
    <w:rsid w:val="00212662"/>
    <w:rsid w:val="00213B47"/>
    <w:rsid w:val="00220E6E"/>
    <w:rsid w:val="00222B0A"/>
    <w:rsid w:val="00224524"/>
    <w:rsid w:val="00224844"/>
    <w:rsid w:val="002332C5"/>
    <w:rsid w:val="00233D6C"/>
    <w:rsid w:val="00234B79"/>
    <w:rsid w:val="00241737"/>
    <w:rsid w:val="00245C30"/>
    <w:rsid w:val="002477F7"/>
    <w:rsid w:val="00247D1F"/>
    <w:rsid w:val="00255090"/>
    <w:rsid w:val="00255BD2"/>
    <w:rsid w:val="00260C1C"/>
    <w:rsid w:val="00263983"/>
    <w:rsid w:val="002648BD"/>
    <w:rsid w:val="00264D6E"/>
    <w:rsid w:val="00265089"/>
    <w:rsid w:val="00265ED9"/>
    <w:rsid w:val="00275035"/>
    <w:rsid w:val="0027771A"/>
    <w:rsid w:val="00277DF6"/>
    <w:rsid w:val="00281D8A"/>
    <w:rsid w:val="00285672"/>
    <w:rsid w:val="00285FFC"/>
    <w:rsid w:val="0028638B"/>
    <w:rsid w:val="002864D4"/>
    <w:rsid w:val="00286807"/>
    <w:rsid w:val="00291157"/>
    <w:rsid w:val="0029747D"/>
    <w:rsid w:val="002A068F"/>
    <w:rsid w:val="002A105C"/>
    <w:rsid w:val="002A3AF9"/>
    <w:rsid w:val="002A3E21"/>
    <w:rsid w:val="002A54E5"/>
    <w:rsid w:val="002A56F4"/>
    <w:rsid w:val="002B5E48"/>
    <w:rsid w:val="002B6575"/>
    <w:rsid w:val="002B7059"/>
    <w:rsid w:val="002C4018"/>
    <w:rsid w:val="002D4E9A"/>
    <w:rsid w:val="002D5DB6"/>
    <w:rsid w:val="002D7427"/>
    <w:rsid w:val="002D7EEC"/>
    <w:rsid w:val="002E0BCF"/>
    <w:rsid w:val="002E0DC1"/>
    <w:rsid w:val="002E29BC"/>
    <w:rsid w:val="002E67B5"/>
    <w:rsid w:val="002F4C38"/>
    <w:rsid w:val="00304E93"/>
    <w:rsid w:val="00305631"/>
    <w:rsid w:val="0031044A"/>
    <w:rsid w:val="00310632"/>
    <w:rsid w:val="003109A8"/>
    <w:rsid w:val="003114EA"/>
    <w:rsid w:val="003173DA"/>
    <w:rsid w:val="003270FD"/>
    <w:rsid w:val="00330AFB"/>
    <w:rsid w:val="00337250"/>
    <w:rsid w:val="00340643"/>
    <w:rsid w:val="00353AB8"/>
    <w:rsid w:val="00353D41"/>
    <w:rsid w:val="0036119C"/>
    <w:rsid w:val="00362729"/>
    <w:rsid w:val="0036400F"/>
    <w:rsid w:val="00365E24"/>
    <w:rsid w:val="00372676"/>
    <w:rsid w:val="00373B33"/>
    <w:rsid w:val="00374BD9"/>
    <w:rsid w:val="00374CE0"/>
    <w:rsid w:val="003753E8"/>
    <w:rsid w:val="00377310"/>
    <w:rsid w:val="0038087A"/>
    <w:rsid w:val="00380F7B"/>
    <w:rsid w:val="00381366"/>
    <w:rsid w:val="0038724F"/>
    <w:rsid w:val="00390E41"/>
    <w:rsid w:val="00394E1A"/>
    <w:rsid w:val="00396349"/>
    <w:rsid w:val="003A3599"/>
    <w:rsid w:val="003A77A1"/>
    <w:rsid w:val="003B14EB"/>
    <w:rsid w:val="003B3ED0"/>
    <w:rsid w:val="003B52B4"/>
    <w:rsid w:val="003C0676"/>
    <w:rsid w:val="003D1F7B"/>
    <w:rsid w:val="003D5576"/>
    <w:rsid w:val="003D73CE"/>
    <w:rsid w:val="003E7818"/>
    <w:rsid w:val="003E7E2C"/>
    <w:rsid w:val="003F03CA"/>
    <w:rsid w:val="003F19B4"/>
    <w:rsid w:val="003F349D"/>
    <w:rsid w:val="003F397F"/>
    <w:rsid w:val="003F771A"/>
    <w:rsid w:val="003F7E56"/>
    <w:rsid w:val="00400A3F"/>
    <w:rsid w:val="00400D8E"/>
    <w:rsid w:val="0041021C"/>
    <w:rsid w:val="00415877"/>
    <w:rsid w:val="0041703A"/>
    <w:rsid w:val="00421FAF"/>
    <w:rsid w:val="00423362"/>
    <w:rsid w:val="00426EC9"/>
    <w:rsid w:val="00432FCA"/>
    <w:rsid w:val="00437BD3"/>
    <w:rsid w:val="0044259E"/>
    <w:rsid w:val="004458F0"/>
    <w:rsid w:val="0044633A"/>
    <w:rsid w:val="004505A4"/>
    <w:rsid w:val="0046130A"/>
    <w:rsid w:val="00467507"/>
    <w:rsid w:val="00470326"/>
    <w:rsid w:val="0047045D"/>
    <w:rsid w:val="004754DF"/>
    <w:rsid w:val="0048000C"/>
    <w:rsid w:val="00482CA1"/>
    <w:rsid w:val="0048394B"/>
    <w:rsid w:val="00484D74"/>
    <w:rsid w:val="00486AD0"/>
    <w:rsid w:val="00491084"/>
    <w:rsid w:val="004A0F54"/>
    <w:rsid w:val="004A1432"/>
    <w:rsid w:val="004A2831"/>
    <w:rsid w:val="004A4D99"/>
    <w:rsid w:val="004A4EDE"/>
    <w:rsid w:val="004B0341"/>
    <w:rsid w:val="004B146D"/>
    <w:rsid w:val="004B210C"/>
    <w:rsid w:val="004B4A4A"/>
    <w:rsid w:val="004B60FA"/>
    <w:rsid w:val="004B7FCB"/>
    <w:rsid w:val="004C29E4"/>
    <w:rsid w:val="004C4F53"/>
    <w:rsid w:val="004C6452"/>
    <w:rsid w:val="004C7BC3"/>
    <w:rsid w:val="004D1897"/>
    <w:rsid w:val="004D3453"/>
    <w:rsid w:val="004D5AF1"/>
    <w:rsid w:val="004E291E"/>
    <w:rsid w:val="004E34E7"/>
    <w:rsid w:val="004E5007"/>
    <w:rsid w:val="004E567E"/>
    <w:rsid w:val="004F6B91"/>
    <w:rsid w:val="004F7B9D"/>
    <w:rsid w:val="005003BD"/>
    <w:rsid w:val="005006E8"/>
    <w:rsid w:val="00506A48"/>
    <w:rsid w:val="00511E69"/>
    <w:rsid w:val="00513066"/>
    <w:rsid w:val="00515689"/>
    <w:rsid w:val="00515AF4"/>
    <w:rsid w:val="0051660C"/>
    <w:rsid w:val="00520EAB"/>
    <w:rsid w:val="00521718"/>
    <w:rsid w:val="00523658"/>
    <w:rsid w:val="005245CD"/>
    <w:rsid w:val="00527691"/>
    <w:rsid w:val="00530132"/>
    <w:rsid w:val="00531DF6"/>
    <w:rsid w:val="00532404"/>
    <w:rsid w:val="00534438"/>
    <w:rsid w:val="005369D0"/>
    <w:rsid w:val="0054103D"/>
    <w:rsid w:val="0054319C"/>
    <w:rsid w:val="00543BE5"/>
    <w:rsid w:val="00544031"/>
    <w:rsid w:val="00544737"/>
    <w:rsid w:val="005566B4"/>
    <w:rsid w:val="00557569"/>
    <w:rsid w:val="0056778B"/>
    <w:rsid w:val="00570A8A"/>
    <w:rsid w:val="00571D2A"/>
    <w:rsid w:val="0057359C"/>
    <w:rsid w:val="00575C4B"/>
    <w:rsid w:val="005779C3"/>
    <w:rsid w:val="00582051"/>
    <w:rsid w:val="00584399"/>
    <w:rsid w:val="0058543F"/>
    <w:rsid w:val="00586DF4"/>
    <w:rsid w:val="00587D9B"/>
    <w:rsid w:val="005907C0"/>
    <w:rsid w:val="005932AC"/>
    <w:rsid w:val="0059467D"/>
    <w:rsid w:val="0059592D"/>
    <w:rsid w:val="005A52A7"/>
    <w:rsid w:val="005A6A05"/>
    <w:rsid w:val="005B0EBA"/>
    <w:rsid w:val="005B514E"/>
    <w:rsid w:val="005B5C84"/>
    <w:rsid w:val="005B6D5A"/>
    <w:rsid w:val="005B761F"/>
    <w:rsid w:val="005C072D"/>
    <w:rsid w:val="005C129B"/>
    <w:rsid w:val="005C3983"/>
    <w:rsid w:val="005C66CD"/>
    <w:rsid w:val="005D31B8"/>
    <w:rsid w:val="005D4616"/>
    <w:rsid w:val="005D4CBB"/>
    <w:rsid w:val="005E1827"/>
    <w:rsid w:val="005E1C08"/>
    <w:rsid w:val="005E3629"/>
    <w:rsid w:val="005E5696"/>
    <w:rsid w:val="005E58F1"/>
    <w:rsid w:val="005E7E2D"/>
    <w:rsid w:val="005E7E7A"/>
    <w:rsid w:val="005F10F2"/>
    <w:rsid w:val="005F13E4"/>
    <w:rsid w:val="005F51AC"/>
    <w:rsid w:val="00600F32"/>
    <w:rsid w:val="0060272E"/>
    <w:rsid w:val="0060384D"/>
    <w:rsid w:val="00604196"/>
    <w:rsid w:val="006053A7"/>
    <w:rsid w:val="00606792"/>
    <w:rsid w:val="00610197"/>
    <w:rsid w:val="00610928"/>
    <w:rsid w:val="0061102F"/>
    <w:rsid w:val="006114DE"/>
    <w:rsid w:val="00613E02"/>
    <w:rsid w:val="00613F56"/>
    <w:rsid w:val="00614549"/>
    <w:rsid w:val="00615A9D"/>
    <w:rsid w:val="00615C5B"/>
    <w:rsid w:val="00616748"/>
    <w:rsid w:val="00621DA0"/>
    <w:rsid w:val="00622689"/>
    <w:rsid w:val="00623251"/>
    <w:rsid w:val="0062401A"/>
    <w:rsid w:val="006278CB"/>
    <w:rsid w:val="00630D57"/>
    <w:rsid w:val="00632B63"/>
    <w:rsid w:val="006349C5"/>
    <w:rsid w:val="006350D1"/>
    <w:rsid w:val="00637407"/>
    <w:rsid w:val="00637AE7"/>
    <w:rsid w:val="00641CB7"/>
    <w:rsid w:val="006473EE"/>
    <w:rsid w:val="006519AE"/>
    <w:rsid w:val="006548C7"/>
    <w:rsid w:val="006564E2"/>
    <w:rsid w:val="00657786"/>
    <w:rsid w:val="00660801"/>
    <w:rsid w:val="0067248B"/>
    <w:rsid w:val="00674246"/>
    <w:rsid w:val="00674B4A"/>
    <w:rsid w:val="006764F9"/>
    <w:rsid w:val="00680F2B"/>
    <w:rsid w:val="00687F64"/>
    <w:rsid w:val="0069260B"/>
    <w:rsid w:val="00693AF9"/>
    <w:rsid w:val="0069556F"/>
    <w:rsid w:val="00695845"/>
    <w:rsid w:val="00696C6C"/>
    <w:rsid w:val="006971A6"/>
    <w:rsid w:val="006A0E32"/>
    <w:rsid w:val="006A2F80"/>
    <w:rsid w:val="006A7766"/>
    <w:rsid w:val="006B1828"/>
    <w:rsid w:val="006B1A95"/>
    <w:rsid w:val="006B293A"/>
    <w:rsid w:val="006B3E7A"/>
    <w:rsid w:val="006B46DB"/>
    <w:rsid w:val="006B696B"/>
    <w:rsid w:val="006C301B"/>
    <w:rsid w:val="006C64A8"/>
    <w:rsid w:val="006C679D"/>
    <w:rsid w:val="006D011E"/>
    <w:rsid w:val="006D2437"/>
    <w:rsid w:val="006D3E2B"/>
    <w:rsid w:val="006D46FF"/>
    <w:rsid w:val="006D7B41"/>
    <w:rsid w:val="006E6FDE"/>
    <w:rsid w:val="006F2269"/>
    <w:rsid w:val="006F3823"/>
    <w:rsid w:val="006F632B"/>
    <w:rsid w:val="00700702"/>
    <w:rsid w:val="00703563"/>
    <w:rsid w:val="0070398F"/>
    <w:rsid w:val="007054ED"/>
    <w:rsid w:val="0071449D"/>
    <w:rsid w:val="00714D6F"/>
    <w:rsid w:val="0071634A"/>
    <w:rsid w:val="007170AA"/>
    <w:rsid w:val="0071764C"/>
    <w:rsid w:val="007217CB"/>
    <w:rsid w:val="00725B6C"/>
    <w:rsid w:val="00726204"/>
    <w:rsid w:val="00730378"/>
    <w:rsid w:val="007334F1"/>
    <w:rsid w:val="00735FBA"/>
    <w:rsid w:val="0074035C"/>
    <w:rsid w:val="00740DE9"/>
    <w:rsid w:val="00742BA5"/>
    <w:rsid w:val="00743519"/>
    <w:rsid w:val="0074405B"/>
    <w:rsid w:val="007460AE"/>
    <w:rsid w:val="007507E3"/>
    <w:rsid w:val="00750B32"/>
    <w:rsid w:val="00751B4F"/>
    <w:rsid w:val="00753688"/>
    <w:rsid w:val="007571DC"/>
    <w:rsid w:val="00766E54"/>
    <w:rsid w:val="00771FCA"/>
    <w:rsid w:val="007726D6"/>
    <w:rsid w:val="00772CB0"/>
    <w:rsid w:val="0077352E"/>
    <w:rsid w:val="00773E00"/>
    <w:rsid w:val="00774746"/>
    <w:rsid w:val="007759FF"/>
    <w:rsid w:val="00781EA3"/>
    <w:rsid w:val="0078201A"/>
    <w:rsid w:val="00782A35"/>
    <w:rsid w:val="00782BC0"/>
    <w:rsid w:val="00787220"/>
    <w:rsid w:val="007940F6"/>
    <w:rsid w:val="007950D5"/>
    <w:rsid w:val="007960F3"/>
    <w:rsid w:val="007A09A2"/>
    <w:rsid w:val="007A147B"/>
    <w:rsid w:val="007A1AE4"/>
    <w:rsid w:val="007A4AE6"/>
    <w:rsid w:val="007A4F47"/>
    <w:rsid w:val="007A4F92"/>
    <w:rsid w:val="007A51E9"/>
    <w:rsid w:val="007A5431"/>
    <w:rsid w:val="007A5832"/>
    <w:rsid w:val="007A7974"/>
    <w:rsid w:val="007B1D91"/>
    <w:rsid w:val="007B205B"/>
    <w:rsid w:val="007B3523"/>
    <w:rsid w:val="007B58A0"/>
    <w:rsid w:val="007C33B5"/>
    <w:rsid w:val="007C3E63"/>
    <w:rsid w:val="007C6915"/>
    <w:rsid w:val="007C71A8"/>
    <w:rsid w:val="007C79C8"/>
    <w:rsid w:val="007C7D86"/>
    <w:rsid w:val="007D14E4"/>
    <w:rsid w:val="007D1E87"/>
    <w:rsid w:val="007D1ED1"/>
    <w:rsid w:val="007D235C"/>
    <w:rsid w:val="007D6679"/>
    <w:rsid w:val="007E1E2F"/>
    <w:rsid w:val="007E2FE3"/>
    <w:rsid w:val="007E687E"/>
    <w:rsid w:val="007F1C38"/>
    <w:rsid w:val="007F5126"/>
    <w:rsid w:val="0081118F"/>
    <w:rsid w:val="0081447D"/>
    <w:rsid w:val="00814F64"/>
    <w:rsid w:val="00816002"/>
    <w:rsid w:val="00816042"/>
    <w:rsid w:val="00816195"/>
    <w:rsid w:val="008172D2"/>
    <w:rsid w:val="00820B50"/>
    <w:rsid w:val="00831421"/>
    <w:rsid w:val="008326CE"/>
    <w:rsid w:val="00835427"/>
    <w:rsid w:val="00837277"/>
    <w:rsid w:val="00841DD8"/>
    <w:rsid w:val="00842056"/>
    <w:rsid w:val="00842CE7"/>
    <w:rsid w:val="00844D77"/>
    <w:rsid w:val="00844F11"/>
    <w:rsid w:val="008576A4"/>
    <w:rsid w:val="00863B88"/>
    <w:rsid w:val="00863C85"/>
    <w:rsid w:val="00871522"/>
    <w:rsid w:val="008715A9"/>
    <w:rsid w:val="00871EB7"/>
    <w:rsid w:val="00872AAC"/>
    <w:rsid w:val="00877AF8"/>
    <w:rsid w:val="00883629"/>
    <w:rsid w:val="0089073E"/>
    <w:rsid w:val="00892046"/>
    <w:rsid w:val="008939F9"/>
    <w:rsid w:val="00893EC6"/>
    <w:rsid w:val="00894111"/>
    <w:rsid w:val="008A1315"/>
    <w:rsid w:val="008A304C"/>
    <w:rsid w:val="008A6026"/>
    <w:rsid w:val="008B02AD"/>
    <w:rsid w:val="008B2D70"/>
    <w:rsid w:val="008B4E33"/>
    <w:rsid w:val="008C0AEF"/>
    <w:rsid w:val="008C160D"/>
    <w:rsid w:val="008C2E29"/>
    <w:rsid w:val="008C2F07"/>
    <w:rsid w:val="008C321B"/>
    <w:rsid w:val="008C4023"/>
    <w:rsid w:val="008C5633"/>
    <w:rsid w:val="008C7A6A"/>
    <w:rsid w:val="008C7E64"/>
    <w:rsid w:val="008D3F5D"/>
    <w:rsid w:val="008D610B"/>
    <w:rsid w:val="008E1685"/>
    <w:rsid w:val="008E3015"/>
    <w:rsid w:val="008E50B7"/>
    <w:rsid w:val="008F0BFF"/>
    <w:rsid w:val="008F27D0"/>
    <w:rsid w:val="008F3522"/>
    <w:rsid w:val="008F4385"/>
    <w:rsid w:val="008F47A6"/>
    <w:rsid w:val="008F5486"/>
    <w:rsid w:val="008F68C6"/>
    <w:rsid w:val="008F70C0"/>
    <w:rsid w:val="008F7C56"/>
    <w:rsid w:val="009000CB"/>
    <w:rsid w:val="009010C0"/>
    <w:rsid w:val="009030A2"/>
    <w:rsid w:val="00904022"/>
    <w:rsid w:val="009102DA"/>
    <w:rsid w:val="00910630"/>
    <w:rsid w:val="00910EEA"/>
    <w:rsid w:val="00911D9B"/>
    <w:rsid w:val="0091260D"/>
    <w:rsid w:val="00914973"/>
    <w:rsid w:val="00915B8E"/>
    <w:rsid w:val="009169D0"/>
    <w:rsid w:val="00920A19"/>
    <w:rsid w:val="0092334E"/>
    <w:rsid w:val="00925FCC"/>
    <w:rsid w:val="00933637"/>
    <w:rsid w:val="00936BA2"/>
    <w:rsid w:val="009651D0"/>
    <w:rsid w:val="00965CAD"/>
    <w:rsid w:val="00972BE4"/>
    <w:rsid w:val="009807C7"/>
    <w:rsid w:val="00981795"/>
    <w:rsid w:val="00984265"/>
    <w:rsid w:val="00987340"/>
    <w:rsid w:val="009929E1"/>
    <w:rsid w:val="00992B39"/>
    <w:rsid w:val="009957F8"/>
    <w:rsid w:val="00995F1C"/>
    <w:rsid w:val="00995F3A"/>
    <w:rsid w:val="00995F95"/>
    <w:rsid w:val="009960A9"/>
    <w:rsid w:val="009A29E4"/>
    <w:rsid w:val="009A6E3A"/>
    <w:rsid w:val="009B1BC3"/>
    <w:rsid w:val="009B3A3B"/>
    <w:rsid w:val="009B43BB"/>
    <w:rsid w:val="009B479E"/>
    <w:rsid w:val="009B4F43"/>
    <w:rsid w:val="009C1491"/>
    <w:rsid w:val="009C5467"/>
    <w:rsid w:val="009D2C46"/>
    <w:rsid w:val="009D4F3D"/>
    <w:rsid w:val="009D66E2"/>
    <w:rsid w:val="009E0F8B"/>
    <w:rsid w:val="009E2FF6"/>
    <w:rsid w:val="009E3CDB"/>
    <w:rsid w:val="009F1F94"/>
    <w:rsid w:val="009F48C3"/>
    <w:rsid w:val="009F4F1F"/>
    <w:rsid w:val="009F57D8"/>
    <w:rsid w:val="009F5813"/>
    <w:rsid w:val="009F7F24"/>
    <w:rsid w:val="00A00727"/>
    <w:rsid w:val="00A03C0D"/>
    <w:rsid w:val="00A0789F"/>
    <w:rsid w:val="00A15085"/>
    <w:rsid w:val="00A16675"/>
    <w:rsid w:val="00A20FC8"/>
    <w:rsid w:val="00A25368"/>
    <w:rsid w:val="00A27DAD"/>
    <w:rsid w:val="00A32084"/>
    <w:rsid w:val="00A3354B"/>
    <w:rsid w:val="00A36410"/>
    <w:rsid w:val="00A427F1"/>
    <w:rsid w:val="00A51566"/>
    <w:rsid w:val="00A544B8"/>
    <w:rsid w:val="00A57A76"/>
    <w:rsid w:val="00A603F0"/>
    <w:rsid w:val="00A60C4F"/>
    <w:rsid w:val="00A6203C"/>
    <w:rsid w:val="00A624E7"/>
    <w:rsid w:val="00A669E2"/>
    <w:rsid w:val="00A66FF7"/>
    <w:rsid w:val="00A74237"/>
    <w:rsid w:val="00A77C6E"/>
    <w:rsid w:val="00A77DD4"/>
    <w:rsid w:val="00A80D94"/>
    <w:rsid w:val="00A82482"/>
    <w:rsid w:val="00A85564"/>
    <w:rsid w:val="00A86E6E"/>
    <w:rsid w:val="00A9508E"/>
    <w:rsid w:val="00AA11F7"/>
    <w:rsid w:val="00AA132A"/>
    <w:rsid w:val="00AA5A1E"/>
    <w:rsid w:val="00AA6E7C"/>
    <w:rsid w:val="00AA7B3C"/>
    <w:rsid w:val="00AA7EC1"/>
    <w:rsid w:val="00AB1C86"/>
    <w:rsid w:val="00AB449E"/>
    <w:rsid w:val="00AB7A16"/>
    <w:rsid w:val="00AC093C"/>
    <w:rsid w:val="00AC24BB"/>
    <w:rsid w:val="00AC3526"/>
    <w:rsid w:val="00AD0019"/>
    <w:rsid w:val="00AD096E"/>
    <w:rsid w:val="00AD45D4"/>
    <w:rsid w:val="00AD55E2"/>
    <w:rsid w:val="00AD5DFB"/>
    <w:rsid w:val="00AD65EC"/>
    <w:rsid w:val="00AE2113"/>
    <w:rsid w:val="00AF1F56"/>
    <w:rsid w:val="00AF36B0"/>
    <w:rsid w:val="00AF3C64"/>
    <w:rsid w:val="00B00A53"/>
    <w:rsid w:val="00B02709"/>
    <w:rsid w:val="00B03FFD"/>
    <w:rsid w:val="00B07CC0"/>
    <w:rsid w:val="00B14EB4"/>
    <w:rsid w:val="00B16638"/>
    <w:rsid w:val="00B17394"/>
    <w:rsid w:val="00B23F94"/>
    <w:rsid w:val="00B27578"/>
    <w:rsid w:val="00B31744"/>
    <w:rsid w:val="00B342AE"/>
    <w:rsid w:val="00B3628E"/>
    <w:rsid w:val="00B448A7"/>
    <w:rsid w:val="00B44A38"/>
    <w:rsid w:val="00B505E6"/>
    <w:rsid w:val="00B50B2A"/>
    <w:rsid w:val="00B51AE9"/>
    <w:rsid w:val="00B52CA7"/>
    <w:rsid w:val="00B55238"/>
    <w:rsid w:val="00B57E0F"/>
    <w:rsid w:val="00B60CB8"/>
    <w:rsid w:val="00B61CD5"/>
    <w:rsid w:val="00B62FE0"/>
    <w:rsid w:val="00B63407"/>
    <w:rsid w:val="00B72848"/>
    <w:rsid w:val="00B77421"/>
    <w:rsid w:val="00B80A06"/>
    <w:rsid w:val="00B82BFB"/>
    <w:rsid w:val="00B83B68"/>
    <w:rsid w:val="00B845E0"/>
    <w:rsid w:val="00B8473C"/>
    <w:rsid w:val="00B860A4"/>
    <w:rsid w:val="00B92693"/>
    <w:rsid w:val="00B92D86"/>
    <w:rsid w:val="00B9437A"/>
    <w:rsid w:val="00B97374"/>
    <w:rsid w:val="00B97A50"/>
    <w:rsid w:val="00BA2722"/>
    <w:rsid w:val="00BA4F4F"/>
    <w:rsid w:val="00BA50D7"/>
    <w:rsid w:val="00BB0DFB"/>
    <w:rsid w:val="00BB35F5"/>
    <w:rsid w:val="00BB5CFA"/>
    <w:rsid w:val="00BB7873"/>
    <w:rsid w:val="00BB7C00"/>
    <w:rsid w:val="00BC387C"/>
    <w:rsid w:val="00BD24C7"/>
    <w:rsid w:val="00BE055D"/>
    <w:rsid w:val="00BE22AA"/>
    <w:rsid w:val="00BE34D1"/>
    <w:rsid w:val="00BE427A"/>
    <w:rsid w:val="00BE4FC4"/>
    <w:rsid w:val="00BE5F08"/>
    <w:rsid w:val="00BE606F"/>
    <w:rsid w:val="00BE611A"/>
    <w:rsid w:val="00BE73CA"/>
    <w:rsid w:val="00BF0714"/>
    <w:rsid w:val="00C01DEB"/>
    <w:rsid w:val="00C024F6"/>
    <w:rsid w:val="00C0542B"/>
    <w:rsid w:val="00C0595B"/>
    <w:rsid w:val="00C117E5"/>
    <w:rsid w:val="00C13FAF"/>
    <w:rsid w:val="00C147E7"/>
    <w:rsid w:val="00C17AA0"/>
    <w:rsid w:val="00C208DB"/>
    <w:rsid w:val="00C20987"/>
    <w:rsid w:val="00C20A7F"/>
    <w:rsid w:val="00C2197B"/>
    <w:rsid w:val="00C23A94"/>
    <w:rsid w:val="00C32A65"/>
    <w:rsid w:val="00C33032"/>
    <w:rsid w:val="00C3490E"/>
    <w:rsid w:val="00C34B9B"/>
    <w:rsid w:val="00C42552"/>
    <w:rsid w:val="00C42C8D"/>
    <w:rsid w:val="00C500BE"/>
    <w:rsid w:val="00C526AD"/>
    <w:rsid w:val="00C54678"/>
    <w:rsid w:val="00C56327"/>
    <w:rsid w:val="00C6083F"/>
    <w:rsid w:val="00C608D8"/>
    <w:rsid w:val="00C61BE1"/>
    <w:rsid w:val="00C65A77"/>
    <w:rsid w:val="00C66678"/>
    <w:rsid w:val="00C721C4"/>
    <w:rsid w:val="00C7283C"/>
    <w:rsid w:val="00C7291A"/>
    <w:rsid w:val="00C72D35"/>
    <w:rsid w:val="00C76546"/>
    <w:rsid w:val="00C85568"/>
    <w:rsid w:val="00C85995"/>
    <w:rsid w:val="00C87E07"/>
    <w:rsid w:val="00C91CF4"/>
    <w:rsid w:val="00C91E1C"/>
    <w:rsid w:val="00C92E5D"/>
    <w:rsid w:val="00C931E2"/>
    <w:rsid w:val="00CA1B8C"/>
    <w:rsid w:val="00CA1FEE"/>
    <w:rsid w:val="00CA41EA"/>
    <w:rsid w:val="00CA6707"/>
    <w:rsid w:val="00CB362F"/>
    <w:rsid w:val="00CB5591"/>
    <w:rsid w:val="00CC52CB"/>
    <w:rsid w:val="00CC7CEB"/>
    <w:rsid w:val="00CD0182"/>
    <w:rsid w:val="00CD2135"/>
    <w:rsid w:val="00CD48E6"/>
    <w:rsid w:val="00CD6570"/>
    <w:rsid w:val="00CD72E8"/>
    <w:rsid w:val="00CE41CD"/>
    <w:rsid w:val="00CE5E4E"/>
    <w:rsid w:val="00CE5F7E"/>
    <w:rsid w:val="00CE6D6F"/>
    <w:rsid w:val="00CF1A4B"/>
    <w:rsid w:val="00CF4ABC"/>
    <w:rsid w:val="00D004AC"/>
    <w:rsid w:val="00D02915"/>
    <w:rsid w:val="00D05CBF"/>
    <w:rsid w:val="00D05D73"/>
    <w:rsid w:val="00D075BE"/>
    <w:rsid w:val="00D077F7"/>
    <w:rsid w:val="00D117BA"/>
    <w:rsid w:val="00D136B1"/>
    <w:rsid w:val="00D14A02"/>
    <w:rsid w:val="00D16E90"/>
    <w:rsid w:val="00D2002D"/>
    <w:rsid w:val="00D211E1"/>
    <w:rsid w:val="00D24259"/>
    <w:rsid w:val="00D24627"/>
    <w:rsid w:val="00D32F22"/>
    <w:rsid w:val="00D337BE"/>
    <w:rsid w:val="00D404DD"/>
    <w:rsid w:val="00D4504F"/>
    <w:rsid w:val="00D456ED"/>
    <w:rsid w:val="00D54A70"/>
    <w:rsid w:val="00D56970"/>
    <w:rsid w:val="00D60C93"/>
    <w:rsid w:val="00D60DEB"/>
    <w:rsid w:val="00D620DC"/>
    <w:rsid w:val="00D62816"/>
    <w:rsid w:val="00D63574"/>
    <w:rsid w:val="00D65317"/>
    <w:rsid w:val="00D679E0"/>
    <w:rsid w:val="00D70CB9"/>
    <w:rsid w:val="00D71E5C"/>
    <w:rsid w:val="00D72455"/>
    <w:rsid w:val="00D731C7"/>
    <w:rsid w:val="00D74E1A"/>
    <w:rsid w:val="00D85D21"/>
    <w:rsid w:val="00D86E2F"/>
    <w:rsid w:val="00D876D7"/>
    <w:rsid w:val="00D90A05"/>
    <w:rsid w:val="00D91C8B"/>
    <w:rsid w:val="00D93F73"/>
    <w:rsid w:val="00D9519B"/>
    <w:rsid w:val="00D95F46"/>
    <w:rsid w:val="00D964FF"/>
    <w:rsid w:val="00DA3C30"/>
    <w:rsid w:val="00DA699E"/>
    <w:rsid w:val="00DA6D62"/>
    <w:rsid w:val="00DA714F"/>
    <w:rsid w:val="00DB10D4"/>
    <w:rsid w:val="00DC2AEA"/>
    <w:rsid w:val="00DC3EFE"/>
    <w:rsid w:val="00DC5CD4"/>
    <w:rsid w:val="00DC7970"/>
    <w:rsid w:val="00DE1CD9"/>
    <w:rsid w:val="00DE1F83"/>
    <w:rsid w:val="00DE34C6"/>
    <w:rsid w:val="00DE41E3"/>
    <w:rsid w:val="00DE4222"/>
    <w:rsid w:val="00DE4CCC"/>
    <w:rsid w:val="00DE57F0"/>
    <w:rsid w:val="00DE5903"/>
    <w:rsid w:val="00DF0FA2"/>
    <w:rsid w:val="00DF681A"/>
    <w:rsid w:val="00E002E4"/>
    <w:rsid w:val="00E00672"/>
    <w:rsid w:val="00E10A64"/>
    <w:rsid w:val="00E112C1"/>
    <w:rsid w:val="00E12A12"/>
    <w:rsid w:val="00E15B85"/>
    <w:rsid w:val="00E206F9"/>
    <w:rsid w:val="00E25018"/>
    <w:rsid w:val="00E269DA"/>
    <w:rsid w:val="00E26F37"/>
    <w:rsid w:val="00E30225"/>
    <w:rsid w:val="00E31489"/>
    <w:rsid w:val="00E32131"/>
    <w:rsid w:val="00E336D5"/>
    <w:rsid w:val="00E33DB4"/>
    <w:rsid w:val="00E3439F"/>
    <w:rsid w:val="00E356E1"/>
    <w:rsid w:val="00E40A07"/>
    <w:rsid w:val="00E42377"/>
    <w:rsid w:val="00E43842"/>
    <w:rsid w:val="00E43B99"/>
    <w:rsid w:val="00E51B38"/>
    <w:rsid w:val="00E51DD6"/>
    <w:rsid w:val="00E5231C"/>
    <w:rsid w:val="00E5301D"/>
    <w:rsid w:val="00E532BC"/>
    <w:rsid w:val="00E553A7"/>
    <w:rsid w:val="00E74CDE"/>
    <w:rsid w:val="00E75322"/>
    <w:rsid w:val="00E75D44"/>
    <w:rsid w:val="00E81B32"/>
    <w:rsid w:val="00E8414A"/>
    <w:rsid w:val="00E846D0"/>
    <w:rsid w:val="00E902BF"/>
    <w:rsid w:val="00E90824"/>
    <w:rsid w:val="00E910C9"/>
    <w:rsid w:val="00E937C2"/>
    <w:rsid w:val="00E961A9"/>
    <w:rsid w:val="00EA0F32"/>
    <w:rsid w:val="00EA4DAD"/>
    <w:rsid w:val="00EB2C69"/>
    <w:rsid w:val="00EB434A"/>
    <w:rsid w:val="00EB6777"/>
    <w:rsid w:val="00EB7D5A"/>
    <w:rsid w:val="00EC1641"/>
    <w:rsid w:val="00EC2017"/>
    <w:rsid w:val="00EC40EB"/>
    <w:rsid w:val="00EC4A4F"/>
    <w:rsid w:val="00EC73E6"/>
    <w:rsid w:val="00EC7E49"/>
    <w:rsid w:val="00ED17F4"/>
    <w:rsid w:val="00ED1868"/>
    <w:rsid w:val="00ED263B"/>
    <w:rsid w:val="00ED33D9"/>
    <w:rsid w:val="00ED6588"/>
    <w:rsid w:val="00ED6D9F"/>
    <w:rsid w:val="00ED7557"/>
    <w:rsid w:val="00EE02FE"/>
    <w:rsid w:val="00EE033D"/>
    <w:rsid w:val="00EE62C4"/>
    <w:rsid w:val="00EF2463"/>
    <w:rsid w:val="00F0166C"/>
    <w:rsid w:val="00F02107"/>
    <w:rsid w:val="00F10078"/>
    <w:rsid w:val="00F1100F"/>
    <w:rsid w:val="00F15A9E"/>
    <w:rsid w:val="00F21973"/>
    <w:rsid w:val="00F24805"/>
    <w:rsid w:val="00F34392"/>
    <w:rsid w:val="00F36C8E"/>
    <w:rsid w:val="00F3763D"/>
    <w:rsid w:val="00F41D57"/>
    <w:rsid w:val="00F54C63"/>
    <w:rsid w:val="00F56368"/>
    <w:rsid w:val="00F57307"/>
    <w:rsid w:val="00F60D07"/>
    <w:rsid w:val="00F616B3"/>
    <w:rsid w:val="00F62DF2"/>
    <w:rsid w:val="00F662A0"/>
    <w:rsid w:val="00F71A7B"/>
    <w:rsid w:val="00F75223"/>
    <w:rsid w:val="00F8094F"/>
    <w:rsid w:val="00F82199"/>
    <w:rsid w:val="00F8461D"/>
    <w:rsid w:val="00F84C0E"/>
    <w:rsid w:val="00F867C5"/>
    <w:rsid w:val="00F86B0F"/>
    <w:rsid w:val="00F94500"/>
    <w:rsid w:val="00F94B16"/>
    <w:rsid w:val="00F97EA9"/>
    <w:rsid w:val="00FA2B18"/>
    <w:rsid w:val="00FA5FF0"/>
    <w:rsid w:val="00FA6FBE"/>
    <w:rsid w:val="00FB01D4"/>
    <w:rsid w:val="00FB02C7"/>
    <w:rsid w:val="00FB055E"/>
    <w:rsid w:val="00FB05B0"/>
    <w:rsid w:val="00FB0671"/>
    <w:rsid w:val="00FB1300"/>
    <w:rsid w:val="00FB176B"/>
    <w:rsid w:val="00FB1E55"/>
    <w:rsid w:val="00FB2C09"/>
    <w:rsid w:val="00FB3941"/>
    <w:rsid w:val="00FB4A81"/>
    <w:rsid w:val="00FC14AD"/>
    <w:rsid w:val="00FC1D08"/>
    <w:rsid w:val="00FC4A5C"/>
    <w:rsid w:val="00FC5976"/>
    <w:rsid w:val="00FC620A"/>
    <w:rsid w:val="00FC6CD8"/>
    <w:rsid w:val="00FD1ADD"/>
    <w:rsid w:val="00FD1DE7"/>
    <w:rsid w:val="00FD25C1"/>
    <w:rsid w:val="00FD2972"/>
    <w:rsid w:val="00FD4CE6"/>
    <w:rsid w:val="00FE2B95"/>
    <w:rsid w:val="00FE42DE"/>
    <w:rsid w:val="00FE4431"/>
    <w:rsid w:val="00FF2FC3"/>
    <w:rsid w:val="00FF4E6E"/>
    <w:rsid w:val="00FF4F64"/>
    <w:rsid w:val="01977FB8"/>
    <w:rsid w:val="040704D0"/>
    <w:rsid w:val="0689048E"/>
    <w:rsid w:val="0ABD1A38"/>
    <w:rsid w:val="0C7F668F"/>
    <w:rsid w:val="0CFD5748"/>
    <w:rsid w:val="0FF61384"/>
    <w:rsid w:val="12B00364"/>
    <w:rsid w:val="12C76366"/>
    <w:rsid w:val="131856E2"/>
    <w:rsid w:val="13273B5E"/>
    <w:rsid w:val="18272554"/>
    <w:rsid w:val="184D59C2"/>
    <w:rsid w:val="1A68250D"/>
    <w:rsid w:val="1BD0476F"/>
    <w:rsid w:val="1C6116B1"/>
    <w:rsid w:val="1DC226DB"/>
    <w:rsid w:val="1E461C16"/>
    <w:rsid w:val="1E866956"/>
    <w:rsid w:val="1EE83FEE"/>
    <w:rsid w:val="1EF93DB2"/>
    <w:rsid w:val="1F211D9C"/>
    <w:rsid w:val="22993281"/>
    <w:rsid w:val="23612E06"/>
    <w:rsid w:val="2544353A"/>
    <w:rsid w:val="27022405"/>
    <w:rsid w:val="29D16594"/>
    <w:rsid w:val="29F21397"/>
    <w:rsid w:val="2C065E31"/>
    <w:rsid w:val="2C7573FC"/>
    <w:rsid w:val="305572C0"/>
    <w:rsid w:val="3534263C"/>
    <w:rsid w:val="35EE7796"/>
    <w:rsid w:val="377A3F9A"/>
    <w:rsid w:val="38E13D87"/>
    <w:rsid w:val="3BF35D3B"/>
    <w:rsid w:val="3BF92C21"/>
    <w:rsid w:val="3CAE0526"/>
    <w:rsid w:val="435A6EFD"/>
    <w:rsid w:val="470F35D0"/>
    <w:rsid w:val="4800419A"/>
    <w:rsid w:val="48766AEC"/>
    <w:rsid w:val="495D0BC5"/>
    <w:rsid w:val="49A858B7"/>
    <w:rsid w:val="4A3E5D44"/>
    <w:rsid w:val="4C050852"/>
    <w:rsid w:val="4C364560"/>
    <w:rsid w:val="5044122A"/>
    <w:rsid w:val="52551200"/>
    <w:rsid w:val="530A5932"/>
    <w:rsid w:val="5347694E"/>
    <w:rsid w:val="53ED4C7F"/>
    <w:rsid w:val="56437E43"/>
    <w:rsid w:val="572772B2"/>
    <w:rsid w:val="5C942094"/>
    <w:rsid w:val="5D08428D"/>
    <w:rsid w:val="5D95543A"/>
    <w:rsid w:val="5F665B14"/>
    <w:rsid w:val="5FBD0085"/>
    <w:rsid w:val="617E61BF"/>
    <w:rsid w:val="61B213CD"/>
    <w:rsid w:val="61B24E3F"/>
    <w:rsid w:val="640F0761"/>
    <w:rsid w:val="64D12E2C"/>
    <w:rsid w:val="65F56318"/>
    <w:rsid w:val="665D2784"/>
    <w:rsid w:val="695A0644"/>
    <w:rsid w:val="6BAE6B9D"/>
    <w:rsid w:val="6C524A06"/>
    <w:rsid w:val="6D903F50"/>
    <w:rsid w:val="6E9F7851"/>
    <w:rsid w:val="70970C32"/>
    <w:rsid w:val="71D965A5"/>
    <w:rsid w:val="75085005"/>
    <w:rsid w:val="764B3AD0"/>
    <w:rsid w:val="793C4D73"/>
    <w:rsid w:val="79D30932"/>
    <w:rsid w:val="7B8D3CD9"/>
    <w:rsid w:val="7D4C1C17"/>
    <w:rsid w:val="7F235F00"/>
    <w:rsid w:val="7F6A7DB7"/>
    <w:rsid w:val="7FA01CE0"/>
    <w:rsid w:val="7FDB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29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unhideWhenUsed="1"/>
    <w:lsdException w:name="Note Level 9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33DB4"/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33DB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E33DB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等线 Light" w:eastAsia="宋体" w:hAnsi="等线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E33DB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33DB4"/>
    <w:pPr>
      <w:keepNext/>
      <w:keepLines/>
      <w:numPr>
        <w:ilvl w:val="3"/>
        <w:numId w:val="1"/>
      </w:numPr>
      <w:spacing w:before="280" w:after="120"/>
      <w:outlineLvl w:val="3"/>
    </w:pPr>
    <w:rPr>
      <w:rFonts w:ascii="等线 Light" w:eastAsia="宋体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E33DB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E33DB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sid w:val="00E33DB4"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rsid w:val="00E33DB4"/>
    <w:pPr>
      <w:widowControl w:val="0"/>
    </w:pPr>
    <w:rPr>
      <w:rFonts w:ascii="Calibri" w:eastAsia="宋体" w:hAnsi="Calibri"/>
    </w:rPr>
  </w:style>
  <w:style w:type="paragraph" w:styleId="31">
    <w:name w:val="toc 3"/>
    <w:basedOn w:val="a"/>
    <w:next w:val="a"/>
    <w:uiPriority w:val="39"/>
    <w:unhideWhenUsed/>
    <w:qFormat/>
    <w:rsid w:val="00E33DB4"/>
    <w:pPr>
      <w:ind w:leftChars="400" w:left="840"/>
    </w:pPr>
  </w:style>
  <w:style w:type="paragraph" w:styleId="a7">
    <w:name w:val="Date"/>
    <w:basedOn w:val="a"/>
    <w:next w:val="a"/>
    <w:link w:val="a8"/>
    <w:uiPriority w:val="99"/>
    <w:unhideWhenUsed/>
    <w:qFormat/>
    <w:rsid w:val="00E33DB4"/>
    <w:pPr>
      <w:ind w:leftChars="2500" w:left="100"/>
    </w:pPr>
  </w:style>
  <w:style w:type="paragraph" w:styleId="a9">
    <w:name w:val="Balloon Text"/>
    <w:basedOn w:val="a"/>
    <w:link w:val="aa"/>
    <w:uiPriority w:val="99"/>
    <w:unhideWhenUsed/>
    <w:qFormat/>
    <w:rsid w:val="00E33DB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33D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E33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E33DB4"/>
  </w:style>
  <w:style w:type="paragraph" w:styleId="af">
    <w:name w:val="footnote text"/>
    <w:basedOn w:val="a"/>
    <w:link w:val="af0"/>
    <w:uiPriority w:val="99"/>
    <w:unhideWhenUsed/>
    <w:qFormat/>
    <w:rsid w:val="00E33DB4"/>
    <w:pPr>
      <w:snapToGrid w:val="0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rsid w:val="00E33DB4"/>
    <w:pPr>
      <w:ind w:leftChars="200" w:left="420"/>
    </w:pPr>
  </w:style>
  <w:style w:type="paragraph" w:styleId="af1">
    <w:name w:val="Normal (Web)"/>
    <w:basedOn w:val="a"/>
    <w:uiPriority w:val="99"/>
    <w:unhideWhenUsed/>
    <w:qFormat/>
    <w:rsid w:val="00E33DB4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af3"/>
    <w:uiPriority w:val="10"/>
    <w:qFormat/>
    <w:rsid w:val="00E33DB4"/>
    <w:pPr>
      <w:spacing w:before="240" w:after="60"/>
      <w:jc w:val="center"/>
      <w:outlineLvl w:val="0"/>
    </w:pPr>
    <w:rPr>
      <w:rFonts w:ascii="等线 Light" w:eastAsia="宋体" w:hAnsi="等线 Light"/>
      <w:b/>
      <w:bCs/>
      <w:sz w:val="32"/>
      <w:szCs w:val="32"/>
    </w:rPr>
  </w:style>
  <w:style w:type="paragraph" w:styleId="af4">
    <w:name w:val="annotation subject"/>
    <w:basedOn w:val="a5"/>
    <w:next w:val="a5"/>
    <w:link w:val="af5"/>
    <w:uiPriority w:val="99"/>
    <w:unhideWhenUsed/>
    <w:rsid w:val="00E33DB4"/>
    <w:rPr>
      <w:b/>
      <w:bCs/>
    </w:rPr>
  </w:style>
  <w:style w:type="table" w:styleId="af6">
    <w:name w:val="Table Grid"/>
    <w:basedOn w:val="a1"/>
    <w:uiPriority w:val="39"/>
    <w:qFormat/>
    <w:rsid w:val="00E33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FollowedHyperlink"/>
    <w:uiPriority w:val="99"/>
    <w:unhideWhenUsed/>
    <w:rsid w:val="00E33DB4"/>
    <w:rPr>
      <w:color w:val="954F72"/>
      <w:u w:val="single"/>
    </w:rPr>
  </w:style>
  <w:style w:type="character" w:styleId="af8">
    <w:name w:val="Hyperlink"/>
    <w:uiPriority w:val="99"/>
    <w:unhideWhenUsed/>
    <w:qFormat/>
    <w:rsid w:val="00E33DB4"/>
    <w:rPr>
      <w:color w:val="0563C1"/>
      <w:u w:val="single"/>
    </w:rPr>
  </w:style>
  <w:style w:type="character" w:styleId="af9">
    <w:name w:val="annotation reference"/>
    <w:uiPriority w:val="99"/>
    <w:unhideWhenUsed/>
    <w:qFormat/>
    <w:rsid w:val="00E33DB4"/>
    <w:rPr>
      <w:sz w:val="21"/>
      <w:szCs w:val="21"/>
    </w:rPr>
  </w:style>
  <w:style w:type="character" w:styleId="afa">
    <w:name w:val="footnote reference"/>
    <w:uiPriority w:val="99"/>
    <w:unhideWhenUsed/>
    <w:qFormat/>
    <w:rsid w:val="00E33DB4"/>
    <w:rPr>
      <w:vertAlign w:val="superscript"/>
    </w:rPr>
  </w:style>
  <w:style w:type="character" w:customStyle="1" w:styleId="td-span">
    <w:name w:val="td-span"/>
    <w:qFormat/>
    <w:rsid w:val="00E33DB4"/>
  </w:style>
  <w:style w:type="character" w:customStyle="1" w:styleId="a6">
    <w:name w:val="批注文字字符"/>
    <w:link w:val="a5"/>
    <w:uiPriority w:val="99"/>
    <w:qFormat/>
    <w:rsid w:val="00E33DB4"/>
    <w:rPr>
      <w:rFonts w:ascii="Calibri" w:eastAsia="宋体" w:hAnsi="Calibri"/>
      <w:kern w:val="2"/>
      <w:sz w:val="21"/>
      <w:szCs w:val="22"/>
    </w:rPr>
  </w:style>
  <w:style w:type="character" w:customStyle="1" w:styleId="ae">
    <w:name w:val="页眉字符"/>
    <w:link w:val="ad"/>
    <w:uiPriority w:val="99"/>
    <w:qFormat/>
    <w:rsid w:val="00E33DB4"/>
    <w:rPr>
      <w:kern w:val="2"/>
      <w:sz w:val="18"/>
      <w:szCs w:val="18"/>
    </w:rPr>
  </w:style>
  <w:style w:type="character" w:customStyle="1" w:styleId="af3">
    <w:name w:val="标题字符"/>
    <w:link w:val="af2"/>
    <w:uiPriority w:val="10"/>
    <w:qFormat/>
    <w:rsid w:val="00E33DB4"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a4">
    <w:name w:val="文档结构图字符"/>
    <w:link w:val="a3"/>
    <w:uiPriority w:val="99"/>
    <w:semiHidden/>
    <w:qFormat/>
    <w:rsid w:val="00E33DB4"/>
    <w:rPr>
      <w:rFonts w:ascii="宋体" w:eastAsia="宋体"/>
      <w:kern w:val="2"/>
      <w:sz w:val="18"/>
      <w:szCs w:val="18"/>
    </w:rPr>
  </w:style>
  <w:style w:type="character" w:customStyle="1" w:styleId="af5">
    <w:name w:val="批注主题字符"/>
    <w:link w:val="af4"/>
    <w:uiPriority w:val="99"/>
    <w:semiHidden/>
    <w:qFormat/>
    <w:rsid w:val="00E33DB4"/>
    <w:rPr>
      <w:rFonts w:ascii="Calibri" w:eastAsia="宋体" w:hAnsi="Calibri"/>
      <w:b/>
      <w:bCs/>
      <w:kern w:val="2"/>
      <w:sz w:val="21"/>
      <w:szCs w:val="22"/>
    </w:rPr>
  </w:style>
  <w:style w:type="character" w:customStyle="1" w:styleId="20">
    <w:name w:val="标题 2字符"/>
    <w:link w:val="2"/>
    <w:uiPriority w:val="9"/>
    <w:qFormat/>
    <w:rsid w:val="00E33DB4"/>
    <w:rPr>
      <w:rFonts w:ascii="等线 Light" w:eastAsia="宋体" w:hAnsi="等线 Light"/>
      <w:b/>
      <w:bCs/>
      <w:kern w:val="2"/>
      <w:sz w:val="28"/>
      <w:szCs w:val="32"/>
    </w:rPr>
  </w:style>
  <w:style w:type="character" w:customStyle="1" w:styleId="50">
    <w:name w:val="标题 5字符"/>
    <w:link w:val="5"/>
    <w:uiPriority w:val="9"/>
    <w:qFormat/>
    <w:rsid w:val="00E33DB4"/>
    <w:rPr>
      <w:rFonts w:eastAsia="宋体"/>
      <w:b/>
      <w:bCs/>
      <w:kern w:val="2"/>
      <w:sz w:val="28"/>
      <w:szCs w:val="28"/>
    </w:rPr>
  </w:style>
  <w:style w:type="character" w:customStyle="1" w:styleId="10">
    <w:name w:val="标题 1字符"/>
    <w:link w:val="1"/>
    <w:uiPriority w:val="9"/>
    <w:qFormat/>
    <w:rsid w:val="00E33DB4"/>
    <w:rPr>
      <w:b/>
      <w:bCs/>
      <w:kern w:val="44"/>
      <w:sz w:val="32"/>
      <w:szCs w:val="44"/>
    </w:rPr>
  </w:style>
  <w:style w:type="character" w:customStyle="1" w:styleId="aa">
    <w:name w:val="批注框文本字符"/>
    <w:link w:val="a9"/>
    <w:uiPriority w:val="99"/>
    <w:semiHidden/>
    <w:rsid w:val="00E33DB4"/>
    <w:rPr>
      <w:kern w:val="2"/>
      <w:sz w:val="18"/>
      <w:szCs w:val="18"/>
    </w:rPr>
  </w:style>
  <w:style w:type="character" w:customStyle="1" w:styleId="ac">
    <w:name w:val="页脚字符"/>
    <w:link w:val="ab"/>
    <w:uiPriority w:val="99"/>
    <w:qFormat/>
    <w:rsid w:val="00E33DB4"/>
    <w:rPr>
      <w:kern w:val="2"/>
      <w:sz w:val="18"/>
      <w:szCs w:val="18"/>
    </w:rPr>
  </w:style>
  <w:style w:type="character" w:customStyle="1" w:styleId="60">
    <w:name w:val="标题 6字符"/>
    <w:link w:val="6"/>
    <w:uiPriority w:val="9"/>
    <w:semiHidden/>
    <w:rsid w:val="00E33DB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40">
    <w:name w:val="标题 4字符"/>
    <w:link w:val="4"/>
    <w:uiPriority w:val="9"/>
    <w:qFormat/>
    <w:rsid w:val="00E33DB4"/>
    <w:rPr>
      <w:rFonts w:ascii="等线 Light" w:eastAsia="宋体" w:hAnsi="等线 Light"/>
      <w:b/>
      <w:bCs/>
      <w:kern w:val="2"/>
      <w:sz w:val="28"/>
      <w:szCs w:val="28"/>
    </w:rPr>
  </w:style>
  <w:style w:type="character" w:customStyle="1" w:styleId="skip">
    <w:name w:val="skip"/>
    <w:rsid w:val="00E33DB4"/>
  </w:style>
  <w:style w:type="character" w:customStyle="1" w:styleId="3Char">
    <w:name w:val="标题 3 Char"/>
    <w:uiPriority w:val="9"/>
    <w:rsid w:val="00E33D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8">
    <w:name w:val="日期字符"/>
    <w:link w:val="a7"/>
    <w:uiPriority w:val="99"/>
    <w:semiHidden/>
    <w:qFormat/>
    <w:rsid w:val="00E33DB4"/>
    <w:rPr>
      <w:kern w:val="2"/>
      <w:sz w:val="21"/>
      <w:szCs w:val="22"/>
    </w:rPr>
  </w:style>
  <w:style w:type="character" w:customStyle="1" w:styleId="af0">
    <w:name w:val="脚注文本字符"/>
    <w:link w:val="af"/>
    <w:uiPriority w:val="99"/>
    <w:semiHidden/>
    <w:qFormat/>
    <w:rsid w:val="00E33DB4"/>
    <w:rPr>
      <w:kern w:val="2"/>
      <w:sz w:val="18"/>
      <w:szCs w:val="18"/>
    </w:rPr>
  </w:style>
  <w:style w:type="character" w:customStyle="1" w:styleId="YChar">
    <w:name w:val="Y_段 Char"/>
    <w:link w:val="Y8"/>
    <w:qFormat/>
    <w:rsid w:val="00E33DB4"/>
    <w:rPr>
      <w:rFonts w:ascii="宋体" w:eastAsia="宋体" w:hAnsi="Calibri"/>
      <w:sz w:val="24"/>
      <w:szCs w:val="21"/>
      <w:lang w:bidi="ar-SA"/>
    </w:rPr>
  </w:style>
  <w:style w:type="paragraph" w:customStyle="1" w:styleId="Y8">
    <w:name w:val="Y_段"/>
    <w:link w:val="YChar"/>
    <w:qFormat/>
    <w:rsid w:val="00E33DB4"/>
    <w:pPr>
      <w:spacing w:line="300" w:lineRule="auto"/>
      <w:ind w:firstLineChars="200" w:firstLine="200"/>
      <w:jc w:val="both"/>
    </w:pPr>
    <w:rPr>
      <w:rFonts w:ascii="宋体" w:eastAsia="宋体" w:hAnsi="Calibri"/>
      <w:sz w:val="24"/>
      <w:szCs w:val="21"/>
    </w:rPr>
  </w:style>
  <w:style w:type="character" w:customStyle="1" w:styleId="30">
    <w:name w:val="标题 3字符"/>
    <w:link w:val="3"/>
    <w:uiPriority w:val="9"/>
    <w:qFormat/>
    <w:rsid w:val="00E33DB4"/>
    <w:rPr>
      <w:rFonts w:eastAsia="宋体"/>
      <w:b/>
      <w:bCs/>
      <w:kern w:val="2"/>
      <w:sz w:val="28"/>
      <w:szCs w:val="32"/>
    </w:rPr>
  </w:style>
  <w:style w:type="paragraph" w:styleId="afb">
    <w:name w:val="No Spacing"/>
    <w:uiPriority w:val="1"/>
    <w:qFormat/>
    <w:rsid w:val="00E33DB4"/>
    <w:pPr>
      <w:widowControl w:val="0"/>
      <w:jc w:val="both"/>
    </w:pPr>
    <w:rPr>
      <w:kern w:val="2"/>
      <w:sz w:val="21"/>
      <w:szCs w:val="22"/>
    </w:rPr>
  </w:style>
  <w:style w:type="paragraph" w:customStyle="1" w:styleId="Y3">
    <w:name w:val="Y_一级条标题"/>
    <w:basedOn w:val="Y2"/>
    <w:next w:val="Y8"/>
    <w:qFormat/>
    <w:rsid w:val="00E33DB4"/>
    <w:pPr>
      <w:numPr>
        <w:ilvl w:val="1"/>
      </w:numPr>
      <w:spacing w:before="156" w:after="156"/>
      <w:outlineLvl w:val="1"/>
    </w:pPr>
    <w:rPr>
      <w:rFonts w:hAnsi="黑体"/>
    </w:rPr>
  </w:style>
  <w:style w:type="paragraph" w:customStyle="1" w:styleId="Y2">
    <w:name w:val="Y_章标题"/>
    <w:next w:val="Y8"/>
    <w:qFormat/>
    <w:rsid w:val="00E33DB4"/>
    <w:pPr>
      <w:numPr>
        <w:numId w:val="2"/>
      </w:numPr>
      <w:spacing w:beforeLines="50" w:afterLines="50"/>
      <w:jc w:val="both"/>
      <w:outlineLvl w:val="0"/>
    </w:pPr>
    <w:rPr>
      <w:rFonts w:ascii="黑体" w:eastAsia="黑体" w:hAnsi="Calibri"/>
      <w:sz w:val="24"/>
      <w:szCs w:val="21"/>
    </w:rPr>
  </w:style>
  <w:style w:type="paragraph" w:customStyle="1" w:styleId="12">
    <w:name w:val="目录标题1"/>
    <w:basedOn w:val="1"/>
    <w:next w:val="a"/>
    <w:uiPriority w:val="39"/>
    <w:qFormat/>
    <w:rsid w:val="00E33DB4"/>
    <w:pPr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customStyle="1" w:styleId="Y6">
    <w:name w:val="Y_四级条标题"/>
    <w:basedOn w:val="Y5"/>
    <w:next w:val="Y8"/>
    <w:qFormat/>
    <w:rsid w:val="00E33DB4"/>
    <w:pPr>
      <w:numPr>
        <w:ilvl w:val="4"/>
      </w:numPr>
      <w:outlineLvl w:val="4"/>
    </w:pPr>
  </w:style>
  <w:style w:type="paragraph" w:customStyle="1" w:styleId="Y5">
    <w:name w:val="Y_三级条标题"/>
    <w:basedOn w:val="Y4"/>
    <w:next w:val="Y8"/>
    <w:qFormat/>
    <w:rsid w:val="00E33DB4"/>
    <w:pPr>
      <w:numPr>
        <w:ilvl w:val="3"/>
      </w:numPr>
      <w:outlineLvl w:val="3"/>
    </w:pPr>
  </w:style>
  <w:style w:type="paragraph" w:customStyle="1" w:styleId="Y4">
    <w:name w:val="Y_二级条标题"/>
    <w:basedOn w:val="Y3"/>
    <w:next w:val="Y8"/>
    <w:qFormat/>
    <w:rsid w:val="00E33DB4"/>
    <w:pPr>
      <w:numPr>
        <w:ilvl w:val="2"/>
      </w:numPr>
      <w:outlineLvl w:val="2"/>
    </w:pPr>
  </w:style>
  <w:style w:type="paragraph" w:customStyle="1" w:styleId="Y">
    <w:name w:val="Y_列项——（一级）"/>
    <w:qFormat/>
    <w:rsid w:val="00E33DB4"/>
    <w:pPr>
      <w:numPr>
        <w:numId w:val="3"/>
      </w:numPr>
      <w:spacing w:line="300" w:lineRule="auto"/>
      <w:jc w:val="both"/>
    </w:pPr>
    <w:rPr>
      <w:rFonts w:ascii="宋体" w:eastAsia="宋体" w:hAnsi="Calibri"/>
      <w:sz w:val="24"/>
      <w:szCs w:val="21"/>
    </w:rPr>
  </w:style>
  <w:style w:type="paragraph" w:customStyle="1" w:styleId="Y7">
    <w:name w:val="Y_五级条标题"/>
    <w:basedOn w:val="Y6"/>
    <w:next w:val="Y8"/>
    <w:qFormat/>
    <w:rsid w:val="00E33DB4"/>
    <w:pPr>
      <w:numPr>
        <w:ilvl w:val="5"/>
      </w:numPr>
      <w:outlineLvl w:val="5"/>
    </w:pPr>
  </w:style>
  <w:style w:type="paragraph" w:customStyle="1" w:styleId="Y0">
    <w:name w:val="Y_列项●（二级）"/>
    <w:basedOn w:val="Y"/>
    <w:qFormat/>
    <w:rsid w:val="00E33DB4"/>
    <w:pPr>
      <w:numPr>
        <w:ilvl w:val="1"/>
      </w:numPr>
    </w:pPr>
  </w:style>
  <w:style w:type="paragraph" w:styleId="afc">
    <w:name w:val="List Paragraph"/>
    <w:basedOn w:val="a"/>
    <w:uiPriority w:val="34"/>
    <w:qFormat/>
    <w:rsid w:val="00E33DB4"/>
    <w:pPr>
      <w:widowControl w:val="0"/>
      <w:ind w:firstLineChars="200" w:firstLine="420"/>
      <w:jc w:val="both"/>
    </w:pPr>
    <w:rPr>
      <w:rFonts w:ascii="Calibri" w:eastAsia="宋体" w:hAnsi="Calibri"/>
    </w:rPr>
  </w:style>
  <w:style w:type="paragraph" w:customStyle="1" w:styleId="Y1">
    <w:name w:val="Y_列项◆（三级）"/>
    <w:basedOn w:val="Y0"/>
    <w:qFormat/>
    <w:rsid w:val="00E33DB4"/>
    <w:pPr>
      <w:numPr>
        <w:ilvl w:val="2"/>
      </w:numPr>
    </w:pPr>
  </w:style>
  <w:style w:type="character" w:customStyle="1" w:styleId="rule-name">
    <w:name w:val="rule-name"/>
    <w:basedOn w:val="a0"/>
    <w:qFormat/>
    <w:rsid w:val="00E3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google.cn/protocol-buffers/" TargetMode="External"/><Relationship Id="rId12" Type="http://schemas.openxmlformats.org/officeDocument/2006/relationships/hyperlink" Target="http://zeromq.org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33</Pages>
  <Words>3872</Words>
  <Characters>22074</Characters>
  <Application>Microsoft Macintosh Word</Application>
  <DocSecurity>0</DocSecurity>
  <Lines>183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晨华洋 李</dc:creator>
  <cp:lastModifiedBy>jidongah@163.com</cp:lastModifiedBy>
  <cp:revision>87</cp:revision>
  <dcterms:created xsi:type="dcterms:W3CDTF">2019-07-04T09:47:00Z</dcterms:created>
  <dcterms:modified xsi:type="dcterms:W3CDTF">2019-08-06T14:49:00Z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